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56" w:type="dxa"/>
        <w:tblInd w:w="-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4447"/>
        <w:gridCol w:w="5509"/>
      </w:tblGrid>
      <w:tr w:rsidR="004003AC" w:rsidRPr="00A4484C" w:rsidTr="004003AC">
        <w:trPr>
          <w:trHeight w:val="288"/>
        </w:trPr>
        <w:tc>
          <w:tcPr>
            <w:tcW w:w="4447" w:type="dxa"/>
            <w:shd w:val="clear" w:color="auto" w:fill="auto"/>
            <w:vAlign w:val="center"/>
          </w:tcPr>
          <w:p w:rsidR="004003AC" w:rsidRPr="00A4484C" w:rsidRDefault="004003AC" w:rsidP="00940FD4">
            <w:pPr>
              <w:pStyle w:val="Heading3"/>
              <w:rPr>
                <w:rFonts w:asciiTheme="minorHAnsi" w:hAnsiTheme="minorHAnsi"/>
                <w:sz w:val="22"/>
                <w:szCs w:val="22"/>
              </w:rPr>
            </w:pPr>
            <w:bookmarkStart w:id="0" w:name="_GoBack"/>
            <w:bookmarkEnd w:id="0"/>
            <w:r w:rsidRPr="00A4484C">
              <w:rPr>
                <w:rFonts w:asciiTheme="minorHAnsi" w:hAnsiTheme="minorHAnsi"/>
                <w:sz w:val="22"/>
                <w:szCs w:val="22"/>
              </w:rPr>
              <w:t>Change Request Number:</w:t>
            </w:r>
            <w:r w:rsidR="003D45FB" w:rsidRPr="00A4484C">
              <w:rPr>
                <w:rFonts w:asciiTheme="minorHAnsi" w:hAnsiTheme="minorHAnsi"/>
                <w:sz w:val="22"/>
                <w:szCs w:val="22"/>
              </w:rPr>
              <w:t xml:space="preserve"> </w:t>
            </w:r>
          </w:p>
        </w:tc>
        <w:tc>
          <w:tcPr>
            <w:tcW w:w="5509" w:type="dxa"/>
            <w:shd w:val="clear" w:color="auto" w:fill="auto"/>
            <w:vAlign w:val="center"/>
          </w:tcPr>
          <w:p w:rsidR="004003AC" w:rsidRPr="00A4484C" w:rsidRDefault="00790AFC" w:rsidP="005D62B2">
            <w:pPr>
              <w:pStyle w:val="Heading3"/>
              <w:rPr>
                <w:rFonts w:asciiTheme="minorHAnsi" w:hAnsiTheme="minorHAnsi"/>
                <w:sz w:val="22"/>
                <w:szCs w:val="22"/>
              </w:rPr>
            </w:pPr>
            <w:r w:rsidRPr="00A4484C">
              <w:rPr>
                <w:rFonts w:asciiTheme="minorHAnsi" w:hAnsiTheme="minorHAnsi"/>
                <w:sz w:val="22"/>
                <w:szCs w:val="22"/>
              </w:rPr>
              <w:t xml:space="preserve">CR </w:t>
            </w:r>
            <w:r w:rsidR="004003AC" w:rsidRPr="00A4484C">
              <w:rPr>
                <w:rFonts w:asciiTheme="minorHAnsi" w:hAnsiTheme="minorHAnsi"/>
                <w:sz w:val="22"/>
                <w:szCs w:val="22"/>
              </w:rPr>
              <w:t>Date:</w:t>
            </w:r>
            <w:r w:rsidR="00A72491">
              <w:rPr>
                <w:rFonts w:asciiTheme="minorHAnsi" w:hAnsiTheme="minorHAnsi"/>
                <w:sz w:val="22"/>
                <w:szCs w:val="22"/>
              </w:rPr>
              <w:t xml:space="preserve"> 08-01-2024</w:t>
            </w:r>
          </w:p>
        </w:tc>
      </w:tr>
      <w:tr w:rsidR="004003AC" w:rsidRPr="00A4484C" w:rsidTr="004003AC">
        <w:trPr>
          <w:trHeight w:val="288"/>
        </w:trPr>
        <w:tc>
          <w:tcPr>
            <w:tcW w:w="4447" w:type="dxa"/>
            <w:shd w:val="clear" w:color="auto" w:fill="auto"/>
            <w:vAlign w:val="center"/>
          </w:tcPr>
          <w:p w:rsidR="004003AC" w:rsidRPr="00A4484C" w:rsidRDefault="004003AC" w:rsidP="005D62B2">
            <w:pPr>
              <w:pStyle w:val="Heading3"/>
              <w:rPr>
                <w:rFonts w:asciiTheme="minorHAnsi" w:hAnsiTheme="minorHAnsi"/>
                <w:sz w:val="22"/>
                <w:szCs w:val="22"/>
              </w:rPr>
            </w:pPr>
            <w:r w:rsidRPr="00A4484C">
              <w:rPr>
                <w:rFonts w:asciiTheme="minorHAnsi" w:hAnsiTheme="minorHAnsi"/>
                <w:sz w:val="22"/>
                <w:szCs w:val="22"/>
              </w:rPr>
              <w:t>Reference Product Name:</w:t>
            </w:r>
            <w:r w:rsidR="0035275F" w:rsidRPr="00A4484C">
              <w:rPr>
                <w:rFonts w:asciiTheme="minorHAnsi" w:hAnsiTheme="minorHAnsi"/>
                <w:sz w:val="22"/>
                <w:szCs w:val="22"/>
              </w:rPr>
              <w:t xml:space="preserve"> </w:t>
            </w:r>
            <w:r w:rsidR="00A72491">
              <w:rPr>
                <w:rFonts w:asciiTheme="minorHAnsi" w:hAnsiTheme="minorHAnsi"/>
                <w:sz w:val="22"/>
                <w:szCs w:val="22"/>
              </w:rPr>
              <w:t>NPD (NLMC)</w:t>
            </w:r>
          </w:p>
        </w:tc>
        <w:tc>
          <w:tcPr>
            <w:tcW w:w="5509" w:type="dxa"/>
            <w:shd w:val="clear" w:color="auto" w:fill="auto"/>
            <w:vAlign w:val="center"/>
          </w:tcPr>
          <w:p w:rsidR="004003AC" w:rsidRPr="00A4484C" w:rsidRDefault="004003AC" w:rsidP="00EF19FD">
            <w:pPr>
              <w:pStyle w:val="Heading3"/>
              <w:rPr>
                <w:rFonts w:asciiTheme="minorHAnsi" w:hAnsiTheme="minorHAnsi"/>
                <w:sz w:val="22"/>
                <w:szCs w:val="22"/>
              </w:rPr>
            </w:pPr>
            <w:r w:rsidRPr="00A4484C">
              <w:rPr>
                <w:rFonts w:asciiTheme="minorHAnsi" w:hAnsiTheme="minorHAnsi"/>
                <w:sz w:val="22"/>
                <w:szCs w:val="22"/>
              </w:rPr>
              <w:t>Module Name:</w:t>
            </w:r>
            <w:r w:rsidR="0035275F" w:rsidRPr="00A4484C">
              <w:rPr>
                <w:rFonts w:asciiTheme="minorHAnsi" w:hAnsiTheme="minorHAnsi"/>
                <w:sz w:val="22"/>
                <w:szCs w:val="22"/>
              </w:rPr>
              <w:t xml:space="preserve"> </w:t>
            </w:r>
            <w:r w:rsidR="00A72491">
              <w:rPr>
                <w:rFonts w:asciiTheme="minorHAnsi" w:hAnsiTheme="minorHAnsi"/>
                <w:sz w:val="22"/>
                <w:szCs w:val="22"/>
              </w:rPr>
              <w:t>Registration</w:t>
            </w:r>
          </w:p>
        </w:tc>
      </w:tr>
      <w:tr w:rsidR="004003AC" w:rsidRPr="00A4484C" w:rsidTr="004003AC">
        <w:trPr>
          <w:trHeight w:val="288"/>
        </w:trPr>
        <w:tc>
          <w:tcPr>
            <w:tcW w:w="4447" w:type="dxa"/>
            <w:shd w:val="clear" w:color="auto" w:fill="auto"/>
            <w:vAlign w:val="center"/>
          </w:tcPr>
          <w:p w:rsidR="004003AC" w:rsidRPr="00A4484C" w:rsidRDefault="004003AC" w:rsidP="005D62B2">
            <w:pPr>
              <w:pStyle w:val="Heading3"/>
              <w:rPr>
                <w:rFonts w:asciiTheme="minorHAnsi" w:hAnsiTheme="minorHAnsi"/>
                <w:sz w:val="22"/>
                <w:szCs w:val="22"/>
              </w:rPr>
            </w:pPr>
            <w:r w:rsidRPr="00A4484C">
              <w:rPr>
                <w:rFonts w:asciiTheme="minorHAnsi" w:hAnsiTheme="minorHAnsi"/>
                <w:sz w:val="22"/>
                <w:szCs w:val="22"/>
              </w:rPr>
              <w:t>Product Version:</w:t>
            </w:r>
            <w:r w:rsidR="00E6581A" w:rsidRPr="00A4484C">
              <w:rPr>
                <w:rFonts w:asciiTheme="minorHAnsi" w:hAnsiTheme="minorHAnsi"/>
                <w:sz w:val="22"/>
                <w:szCs w:val="22"/>
              </w:rPr>
              <w:t xml:space="preserve"> </w:t>
            </w:r>
          </w:p>
        </w:tc>
        <w:tc>
          <w:tcPr>
            <w:tcW w:w="5509" w:type="dxa"/>
            <w:shd w:val="clear" w:color="auto" w:fill="auto"/>
            <w:vAlign w:val="center"/>
          </w:tcPr>
          <w:p w:rsidR="004003AC" w:rsidRPr="00A4484C" w:rsidRDefault="00362BF0" w:rsidP="00EF19FD">
            <w:pPr>
              <w:pStyle w:val="Heading3"/>
              <w:rPr>
                <w:rFonts w:asciiTheme="minorHAnsi" w:hAnsiTheme="minorHAnsi"/>
                <w:sz w:val="22"/>
                <w:szCs w:val="22"/>
              </w:rPr>
            </w:pPr>
            <w:r w:rsidRPr="00A4484C">
              <w:rPr>
                <w:rFonts w:asciiTheme="minorHAnsi" w:hAnsiTheme="minorHAnsi"/>
                <w:sz w:val="22"/>
                <w:szCs w:val="22"/>
              </w:rPr>
              <w:t>D</w:t>
            </w:r>
            <w:r w:rsidR="00790AFC" w:rsidRPr="00A4484C">
              <w:rPr>
                <w:rFonts w:asciiTheme="minorHAnsi" w:hAnsiTheme="minorHAnsi"/>
                <w:sz w:val="22"/>
                <w:szCs w:val="22"/>
              </w:rPr>
              <w:t>ate Requested:</w:t>
            </w:r>
            <w:r w:rsidR="00E6581A" w:rsidRPr="00A4484C">
              <w:rPr>
                <w:rFonts w:asciiTheme="minorHAnsi" w:hAnsiTheme="minorHAnsi"/>
                <w:sz w:val="22"/>
                <w:szCs w:val="22"/>
              </w:rPr>
              <w:t xml:space="preserve"> </w:t>
            </w:r>
            <w:r w:rsidR="00A72491">
              <w:rPr>
                <w:rFonts w:asciiTheme="minorHAnsi" w:hAnsiTheme="minorHAnsi"/>
                <w:sz w:val="22"/>
                <w:szCs w:val="22"/>
              </w:rPr>
              <w:t>04-01-2024</w:t>
            </w:r>
          </w:p>
        </w:tc>
      </w:tr>
      <w:tr w:rsidR="004003AC" w:rsidRPr="00A4484C" w:rsidTr="004003AC">
        <w:tc>
          <w:tcPr>
            <w:tcW w:w="9956" w:type="dxa"/>
            <w:gridSpan w:val="2"/>
            <w:shd w:val="clear" w:color="auto" w:fill="auto"/>
          </w:tcPr>
          <w:p w:rsidR="00106219" w:rsidRPr="00A4484C" w:rsidRDefault="004003AC" w:rsidP="001C784F">
            <w:pPr>
              <w:pStyle w:val="Heading3"/>
              <w:rPr>
                <w:rFonts w:asciiTheme="minorHAnsi" w:hAnsiTheme="minorHAnsi"/>
                <w:sz w:val="22"/>
                <w:szCs w:val="22"/>
              </w:rPr>
            </w:pPr>
            <w:r w:rsidRPr="00A4484C">
              <w:rPr>
                <w:rFonts w:asciiTheme="minorHAnsi" w:hAnsiTheme="minorHAnsi"/>
                <w:sz w:val="22"/>
                <w:szCs w:val="22"/>
              </w:rPr>
              <w:t xml:space="preserve">Change Request </w:t>
            </w:r>
            <w:r w:rsidR="00940FD4" w:rsidRPr="00A4484C">
              <w:rPr>
                <w:rFonts w:asciiTheme="minorHAnsi" w:hAnsiTheme="minorHAnsi"/>
                <w:sz w:val="22"/>
                <w:szCs w:val="22"/>
              </w:rPr>
              <w:t>Description</w:t>
            </w:r>
            <w:r w:rsidR="00A4484C" w:rsidRPr="00A4484C">
              <w:rPr>
                <w:rFonts w:asciiTheme="minorHAnsi" w:hAnsiTheme="minorHAnsi"/>
                <w:sz w:val="22"/>
                <w:szCs w:val="22"/>
              </w:rPr>
              <w:t xml:space="preserve">: </w:t>
            </w:r>
            <w:r w:rsidR="001C784F">
              <w:rPr>
                <w:rFonts w:asciiTheme="minorHAnsi" w:hAnsiTheme="minorHAnsi"/>
                <w:sz w:val="22"/>
                <w:szCs w:val="22"/>
              </w:rPr>
              <w:t xml:space="preserve">Implementation of </w:t>
            </w:r>
            <w:r w:rsidR="00BC215A">
              <w:rPr>
                <w:rFonts w:asciiTheme="minorHAnsi" w:hAnsiTheme="minorHAnsi"/>
                <w:sz w:val="22"/>
                <w:szCs w:val="22"/>
              </w:rPr>
              <w:t xml:space="preserve">Bidder registration </w:t>
            </w:r>
            <w:r w:rsidR="00C23904">
              <w:rPr>
                <w:rFonts w:asciiTheme="minorHAnsi" w:hAnsiTheme="minorHAnsi"/>
                <w:sz w:val="22"/>
                <w:szCs w:val="22"/>
              </w:rPr>
              <w:t>process</w:t>
            </w:r>
            <w:r w:rsidR="001C784F">
              <w:rPr>
                <w:rFonts w:asciiTheme="minorHAnsi" w:hAnsiTheme="minorHAnsi"/>
                <w:sz w:val="22"/>
                <w:szCs w:val="22"/>
              </w:rPr>
              <w:t xml:space="preserve"> with eKYC</w:t>
            </w:r>
            <w:r w:rsidR="00C23904">
              <w:rPr>
                <w:rFonts w:asciiTheme="minorHAnsi" w:hAnsiTheme="minorHAnsi"/>
                <w:sz w:val="22"/>
                <w:szCs w:val="22"/>
              </w:rPr>
              <w:t xml:space="preserve"> [NLMC].</w:t>
            </w:r>
          </w:p>
        </w:tc>
      </w:tr>
      <w:tr w:rsidR="004003AC" w:rsidRPr="00A4484C" w:rsidTr="004003AC">
        <w:tc>
          <w:tcPr>
            <w:tcW w:w="9956" w:type="dxa"/>
            <w:gridSpan w:val="2"/>
            <w:shd w:val="clear" w:color="auto" w:fill="auto"/>
          </w:tcPr>
          <w:p w:rsidR="002C335B" w:rsidRPr="00737D5B" w:rsidRDefault="002C335B" w:rsidP="00E04802">
            <w:pPr>
              <w:spacing w:line="360" w:lineRule="auto"/>
              <w:jc w:val="both"/>
            </w:pPr>
            <w:r w:rsidRPr="00A4484C">
              <w:rPr>
                <w:b/>
              </w:rPr>
              <w:t>Objective</w:t>
            </w:r>
          </w:p>
          <w:p w:rsidR="00B04733" w:rsidRPr="00B04733" w:rsidRDefault="00BC215A" w:rsidP="00C23904">
            <w:pPr>
              <w:pStyle w:val="ListParagraph"/>
              <w:numPr>
                <w:ilvl w:val="0"/>
                <w:numId w:val="18"/>
              </w:numPr>
              <w:spacing w:line="360" w:lineRule="auto"/>
              <w:jc w:val="both"/>
              <w:rPr>
                <w:b/>
              </w:rPr>
            </w:pPr>
            <w:r>
              <w:t xml:space="preserve">To </w:t>
            </w:r>
            <w:r w:rsidR="00C23904">
              <w:t>Implement</w:t>
            </w:r>
            <w:r>
              <w:t xml:space="preserve"> bidder registration </w:t>
            </w:r>
            <w:r w:rsidR="00C23904">
              <w:t>process</w:t>
            </w:r>
            <w:r w:rsidR="001C784F">
              <w:t xml:space="preserve"> with eKYC</w:t>
            </w:r>
            <w:r>
              <w:t xml:space="preserve"> as per NLMC requirement.</w:t>
            </w:r>
          </w:p>
          <w:p w:rsidR="002C335B" w:rsidRPr="00737D5B" w:rsidRDefault="00B04733" w:rsidP="00E04802">
            <w:pPr>
              <w:spacing w:line="360" w:lineRule="auto"/>
              <w:jc w:val="both"/>
            </w:pPr>
            <w:r>
              <w:rPr>
                <w:b/>
              </w:rPr>
              <w:t>Pre-conditions</w:t>
            </w:r>
          </w:p>
          <w:p w:rsidR="00ED4C2F" w:rsidRPr="00ED4C2F" w:rsidRDefault="00ED4C2F" w:rsidP="00C23904">
            <w:pPr>
              <w:pStyle w:val="ListParagraph"/>
              <w:numPr>
                <w:ilvl w:val="0"/>
                <w:numId w:val="18"/>
              </w:numPr>
              <w:spacing w:line="360" w:lineRule="auto"/>
              <w:jc w:val="both"/>
              <w:rPr>
                <w:b/>
              </w:rPr>
            </w:pPr>
            <w:r>
              <w:t>Applicable on NLMC sub-domain only.</w:t>
            </w:r>
          </w:p>
          <w:p w:rsidR="00B04733" w:rsidRPr="00B04733" w:rsidRDefault="00BC215A" w:rsidP="00C23904">
            <w:pPr>
              <w:pStyle w:val="ListParagraph"/>
              <w:numPr>
                <w:ilvl w:val="0"/>
                <w:numId w:val="18"/>
              </w:numPr>
              <w:spacing w:line="360" w:lineRule="auto"/>
              <w:jc w:val="both"/>
              <w:rPr>
                <w:b/>
              </w:rPr>
            </w:pPr>
            <w:r>
              <w:t>User should have clicked on ‘Sign up’ link from Login page.</w:t>
            </w:r>
          </w:p>
          <w:p w:rsidR="00E6581A" w:rsidRPr="00737D5B" w:rsidRDefault="00E6581A" w:rsidP="006075BB">
            <w:pPr>
              <w:spacing w:line="360" w:lineRule="auto"/>
              <w:jc w:val="both"/>
            </w:pPr>
            <w:r w:rsidRPr="00A4484C">
              <w:rPr>
                <w:b/>
              </w:rPr>
              <w:t>Detailed description</w:t>
            </w:r>
          </w:p>
          <w:p w:rsidR="00BC215A" w:rsidRPr="00BC215A" w:rsidRDefault="00BC215A" w:rsidP="00C23904">
            <w:pPr>
              <w:pStyle w:val="ListParagraph"/>
              <w:numPr>
                <w:ilvl w:val="0"/>
                <w:numId w:val="18"/>
              </w:numPr>
              <w:spacing w:line="360" w:lineRule="auto"/>
              <w:jc w:val="both"/>
              <w:rPr>
                <w:b/>
              </w:rPr>
            </w:pPr>
            <w:r>
              <w:t>System should provide mandatory ‘Email Id’ field only on bidder registration page.</w:t>
            </w:r>
          </w:p>
          <w:p w:rsidR="00BC215A" w:rsidRPr="00BC215A" w:rsidRDefault="00BC215A" w:rsidP="00C23904">
            <w:pPr>
              <w:pStyle w:val="ListParagraph"/>
              <w:numPr>
                <w:ilvl w:val="0"/>
                <w:numId w:val="18"/>
              </w:numPr>
              <w:spacing w:line="360" w:lineRule="auto"/>
              <w:jc w:val="both"/>
              <w:rPr>
                <w:b/>
              </w:rPr>
            </w:pPr>
            <w:r>
              <w:t>System should provide tool tip for Email Id field, system should display content upon clicking tooltip as “</w:t>
            </w:r>
            <w:r w:rsidRPr="00BC215A">
              <w:t>Email id should be valid email id as all future correspondence will be done through email id only e.g. password, reset password</w:t>
            </w:r>
            <w:r>
              <w:t>”.</w:t>
            </w:r>
          </w:p>
          <w:p w:rsidR="00BC215A" w:rsidRPr="00A53F58" w:rsidRDefault="00BC215A" w:rsidP="00C23904">
            <w:pPr>
              <w:pStyle w:val="ListParagraph"/>
              <w:numPr>
                <w:ilvl w:val="0"/>
                <w:numId w:val="18"/>
              </w:numPr>
              <w:spacing w:line="360" w:lineRule="auto"/>
              <w:jc w:val="both"/>
              <w:rPr>
                <w:b/>
              </w:rPr>
            </w:pPr>
            <w:r>
              <w:t xml:space="preserve">System should provide ‘Verify’ button for Email Id on this page. Once user enters the valid email Id and clicks on ‘Verify’ button, system should provide message as “Six digit One Time Password is delivered to your Email Id. Please enter the One Time </w:t>
            </w:r>
            <w:r w:rsidR="00DD1B39">
              <w:t>Password for Email verification</w:t>
            </w:r>
            <w:r>
              <w:t>”.</w:t>
            </w:r>
          </w:p>
          <w:p w:rsidR="00A53F58" w:rsidRPr="00F67743" w:rsidRDefault="00A53F58" w:rsidP="00C23904">
            <w:pPr>
              <w:pStyle w:val="ListParagraph"/>
              <w:numPr>
                <w:ilvl w:val="0"/>
                <w:numId w:val="18"/>
              </w:numPr>
              <w:spacing w:line="360" w:lineRule="auto"/>
              <w:jc w:val="both"/>
              <w:rPr>
                <w:b/>
              </w:rPr>
            </w:pPr>
            <w:r>
              <w:t>System should provide six boxes for entering the OTP and provide ‘Submit’ button to validate the OTP.</w:t>
            </w:r>
          </w:p>
          <w:p w:rsidR="00F67743" w:rsidRPr="00A53F58" w:rsidRDefault="00F67743" w:rsidP="00C23904">
            <w:pPr>
              <w:pStyle w:val="ListParagraph"/>
              <w:numPr>
                <w:ilvl w:val="1"/>
                <w:numId w:val="18"/>
              </w:numPr>
              <w:spacing w:line="360" w:lineRule="auto"/>
              <w:jc w:val="both"/>
              <w:rPr>
                <w:b/>
              </w:rPr>
            </w:pPr>
            <w:r>
              <w:t>System should only allow numeric values to be entered in these boxes for OTP, system should not allow any other characters entrance in these boxes.</w:t>
            </w:r>
          </w:p>
          <w:p w:rsidR="00A53F58" w:rsidRPr="00F67743" w:rsidRDefault="00A53F58" w:rsidP="00C23904">
            <w:pPr>
              <w:pStyle w:val="ListParagraph"/>
              <w:numPr>
                <w:ilvl w:val="1"/>
                <w:numId w:val="18"/>
              </w:numPr>
              <w:spacing w:line="360" w:lineRule="auto"/>
              <w:jc w:val="both"/>
              <w:rPr>
                <w:b/>
              </w:rPr>
            </w:pPr>
            <w:r>
              <w:t>If the OTP entered is invalid, system should validate user with validation message as “Please enter valid One Time Password”.</w:t>
            </w:r>
          </w:p>
          <w:p w:rsidR="00F67743" w:rsidRPr="00F67743" w:rsidRDefault="00F67743" w:rsidP="00C23904">
            <w:pPr>
              <w:pStyle w:val="ListParagraph"/>
              <w:numPr>
                <w:ilvl w:val="1"/>
                <w:numId w:val="18"/>
              </w:numPr>
              <w:spacing w:line="360" w:lineRule="auto"/>
              <w:jc w:val="both"/>
              <w:rPr>
                <w:b/>
              </w:rPr>
            </w:pPr>
            <w:r>
              <w:t>If the entered OTP is incorrect from the valid OTP</w:t>
            </w:r>
            <w:r w:rsidR="00C03AF1">
              <w:t xml:space="preserve"> which is triggered in Email verification email</w:t>
            </w:r>
            <w:r>
              <w:t>, system should validate user with validation message as “Incorrect OTP”.</w:t>
            </w:r>
          </w:p>
          <w:p w:rsidR="00F67743" w:rsidRPr="00F67743" w:rsidRDefault="00F67743" w:rsidP="00C23904">
            <w:pPr>
              <w:pStyle w:val="ListParagraph"/>
              <w:numPr>
                <w:ilvl w:val="1"/>
                <w:numId w:val="18"/>
              </w:numPr>
              <w:spacing w:line="360" w:lineRule="auto"/>
              <w:jc w:val="both"/>
              <w:rPr>
                <w:b/>
              </w:rPr>
            </w:pPr>
            <w:r>
              <w:t>Above validations should be checked when user clicks on ‘Submit’ button after entering OTP.</w:t>
            </w:r>
          </w:p>
          <w:p w:rsidR="00F67743" w:rsidRPr="006934EF" w:rsidRDefault="00F67743" w:rsidP="00C23904">
            <w:pPr>
              <w:pStyle w:val="ListParagraph"/>
              <w:numPr>
                <w:ilvl w:val="2"/>
                <w:numId w:val="18"/>
              </w:numPr>
              <w:spacing w:line="360" w:lineRule="auto"/>
              <w:jc w:val="both"/>
              <w:rPr>
                <w:b/>
              </w:rPr>
            </w:pPr>
            <w:r>
              <w:lastRenderedPageBreak/>
              <w:t>The ‘Submit’ button should be disabled as default, when user enters</w:t>
            </w:r>
            <w:r w:rsidR="00C03AF1">
              <w:t xml:space="preserve"> full</w:t>
            </w:r>
            <w:r>
              <w:t xml:space="preserve"> six digit in six boxes</w:t>
            </w:r>
            <w:r w:rsidR="00C03AF1">
              <w:t>,</w:t>
            </w:r>
            <w:r>
              <w:t xml:space="preserve"> this button should get enabled.</w:t>
            </w:r>
          </w:p>
          <w:p w:rsidR="006934EF" w:rsidRPr="00F67743" w:rsidRDefault="006934EF" w:rsidP="00C23904">
            <w:pPr>
              <w:pStyle w:val="ListParagraph"/>
              <w:numPr>
                <w:ilvl w:val="1"/>
                <w:numId w:val="18"/>
              </w:numPr>
              <w:spacing w:line="360" w:lineRule="auto"/>
              <w:jc w:val="both"/>
              <w:rPr>
                <w:b/>
              </w:rPr>
            </w:pPr>
            <w:r>
              <w:t>If the entered OTP is correct and valid, then on clicking ‘Submit’ button, system should display message as “Email Id verified successfully”.</w:t>
            </w:r>
          </w:p>
          <w:p w:rsidR="00A53F58" w:rsidRPr="00BC215A" w:rsidRDefault="00A53F58" w:rsidP="00C23904">
            <w:pPr>
              <w:pStyle w:val="ListParagraph"/>
              <w:numPr>
                <w:ilvl w:val="0"/>
                <w:numId w:val="18"/>
              </w:numPr>
              <w:spacing w:line="360" w:lineRule="auto"/>
              <w:jc w:val="both"/>
              <w:rPr>
                <w:b/>
              </w:rPr>
            </w:pPr>
            <w:r>
              <w:t xml:space="preserve">System should provide ‘Resend OTP’ link which should be disabled by default. This link should get enabled once 2 minutes gets completed from the previous triggered </w:t>
            </w:r>
            <w:r w:rsidR="00C03AF1">
              <w:t>Email verification</w:t>
            </w:r>
            <w:r>
              <w:t xml:space="preserve"> email. System should displa</w:t>
            </w:r>
            <w:r w:rsidR="00C03AF1">
              <w:t>y reverse</w:t>
            </w:r>
            <w:r>
              <w:t xml:space="preserve"> timer in MM:SS format besides ‘Resend OTP’ link.</w:t>
            </w:r>
          </w:p>
          <w:p w:rsidR="00DD1B39" w:rsidRPr="00A53F58" w:rsidRDefault="00BC215A" w:rsidP="00C23904">
            <w:pPr>
              <w:pStyle w:val="ListParagraph"/>
              <w:numPr>
                <w:ilvl w:val="0"/>
                <w:numId w:val="18"/>
              </w:numPr>
              <w:spacing w:line="360" w:lineRule="auto"/>
              <w:jc w:val="both"/>
              <w:rPr>
                <w:b/>
              </w:rPr>
            </w:pPr>
            <w:r>
              <w:t>Once user clicks on ‘Verify’ button, system should trigger an auto email to user’s email Id</w:t>
            </w:r>
            <w:r w:rsidR="00DD1B39">
              <w:t xml:space="preserve"> as per below email content.</w:t>
            </w:r>
          </w:p>
          <w:p w:rsidR="00C03AF1" w:rsidRPr="00C03AF1" w:rsidRDefault="00A53F58" w:rsidP="00C23904">
            <w:pPr>
              <w:pStyle w:val="ListParagraph"/>
              <w:numPr>
                <w:ilvl w:val="0"/>
                <w:numId w:val="18"/>
              </w:numPr>
              <w:spacing w:line="360" w:lineRule="auto"/>
              <w:jc w:val="both"/>
              <w:rPr>
                <w:b/>
              </w:rPr>
            </w:pPr>
            <w:r>
              <w:t>System should validate the OTP from the triggered time to the next 60 minutes. After 60 minutes, OTP should be invalid</w:t>
            </w:r>
            <w:r w:rsidR="00F67743">
              <w:t>.</w:t>
            </w:r>
          </w:p>
          <w:p w:rsidR="00F67743" w:rsidRPr="00C03AF1" w:rsidRDefault="00F67743" w:rsidP="00C03AF1">
            <w:pPr>
              <w:pStyle w:val="ListParagraph"/>
              <w:spacing w:line="360" w:lineRule="auto"/>
              <w:jc w:val="both"/>
              <w:rPr>
                <w:b/>
              </w:rPr>
            </w:pP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50165</wp:posOffset>
                      </wp:positionH>
                      <wp:positionV relativeFrom="paragraph">
                        <wp:posOffset>385445</wp:posOffset>
                      </wp:positionV>
                      <wp:extent cx="6067425" cy="3343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067425" cy="33432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9ABB1" id="Rectangle 2" o:spid="_x0000_s1026" style="position:absolute;margin-left:3.95pt;margin-top:30.35pt;width:477.75pt;height:26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" filled="f" strokecolor="black [3213]" strokeweight="1.5pt"/>
                  </w:pict>
                </mc:Fallback>
              </mc:AlternateContent>
            </w:r>
          </w:p>
          <w:p w:rsidR="00DD1B39" w:rsidRPr="00A53F58" w:rsidRDefault="00DD1B39" w:rsidP="00DD1B39">
            <w:pPr>
              <w:spacing w:line="360" w:lineRule="auto"/>
              <w:ind w:left="360"/>
              <w:jc w:val="both"/>
            </w:pPr>
            <w:r w:rsidRPr="00A53F58">
              <w:t>From: [Email Id configure</w:t>
            </w:r>
            <w:r w:rsidR="00F67743">
              <w:t>d</w:t>
            </w:r>
            <w:r w:rsidRPr="00A53F58">
              <w:t xml:space="preserve"> for the domain]</w:t>
            </w:r>
          </w:p>
          <w:p w:rsidR="00DD1B39" w:rsidRPr="00A53F58" w:rsidRDefault="00DD1B39" w:rsidP="00DD1B39">
            <w:pPr>
              <w:spacing w:line="360" w:lineRule="auto"/>
              <w:ind w:left="360"/>
              <w:jc w:val="both"/>
            </w:pPr>
            <w:r w:rsidRPr="00A53F58">
              <w:t>To: [Bidder’s email Id]</w:t>
            </w:r>
          </w:p>
          <w:p w:rsidR="00DD1B39" w:rsidRPr="00A53F58" w:rsidRDefault="00DD1B39" w:rsidP="00DD1B39">
            <w:pPr>
              <w:spacing w:line="360" w:lineRule="auto"/>
              <w:ind w:left="360"/>
              <w:jc w:val="both"/>
            </w:pPr>
            <w:r w:rsidRPr="00A53F58">
              <w:t>Subject: [Domain URL] One Time Password for Email Verification.</w:t>
            </w:r>
          </w:p>
          <w:p w:rsidR="00DD1B39" w:rsidRDefault="00DD1B39" w:rsidP="00DD1B39">
            <w:pPr>
              <w:spacing w:line="360" w:lineRule="auto"/>
              <w:ind w:left="360"/>
              <w:jc w:val="both"/>
              <w:rPr>
                <w:b/>
              </w:rPr>
            </w:pPr>
            <w:r>
              <w:rPr>
                <w:b/>
              </w:rPr>
              <w:t>Dear User,</w:t>
            </w:r>
          </w:p>
          <w:p w:rsidR="00DD1B39" w:rsidRDefault="00DD1B39" w:rsidP="00DD1B39">
            <w:pPr>
              <w:spacing w:line="360" w:lineRule="auto"/>
              <w:ind w:left="360"/>
              <w:jc w:val="both"/>
              <w:rPr>
                <w:b/>
              </w:rPr>
            </w:pPr>
            <w:r>
              <w:rPr>
                <w:b/>
              </w:rPr>
              <w:t>XXXXXX is your One Time Password for Email verification. DO NOT disclose it to anyone.</w:t>
            </w:r>
          </w:p>
          <w:p w:rsidR="00A53F58" w:rsidRDefault="00A53F58" w:rsidP="00DD1B39">
            <w:pPr>
              <w:spacing w:line="360" w:lineRule="auto"/>
              <w:ind w:left="360"/>
              <w:jc w:val="both"/>
              <w:rPr>
                <w:b/>
              </w:rPr>
            </w:pPr>
            <w:r>
              <w:rPr>
                <w:b/>
              </w:rPr>
              <w:t>This OTP is valid for</w:t>
            </w:r>
            <w:r w:rsidR="00F67743">
              <w:rPr>
                <w:b/>
              </w:rPr>
              <w:t xml:space="preserve"> next</w:t>
            </w:r>
            <w:r>
              <w:rPr>
                <w:b/>
              </w:rPr>
              <w:t xml:space="preserve"> 60 minutes.</w:t>
            </w:r>
          </w:p>
          <w:p w:rsidR="00DD1B39" w:rsidRDefault="00DD1B39" w:rsidP="00DD1B39">
            <w:pPr>
              <w:spacing w:line="360" w:lineRule="auto"/>
              <w:ind w:left="360"/>
              <w:jc w:val="both"/>
              <w:rPr>
                <w:b/>
              </w:rPr>
            </w:pPr>
            <w:r>
              <w:rPr>
                <w:b/>
              </w:rPr>
              <w:t>Regards,</w:t>
            </w:r>
          </w:p>
          <w:p w:rsidR="00DD1B39" w:rsidRPr="00DD1B39" w:rsidRDefault="00DD1B39" w:rsidP="00DD1B39">
            <w:pPr>
              <w:spacing w:line="360" w:lineRule="auto"/>
              <w:ind w:left="360"/>
              <w:jc w:val="both"/>
              <w:rPr>
                <w:b/>
              </w:rPr>
            </w:pPr>
            <w:r>
              <w:rPr>
                <w:b/>
              </w:rPr>
              <w:t>Support Team</w:t>
            </w:r>
          </w:p>
          <w:p w:rsidR="00DD1B39" w:rsidRDefault="00DD1B39" w:rsidP="006075BB">
            <w:pPr>
              <w:spacing w:line="360" w:lineRule="auto"/>
              <w:jc w:val="both"/>
              <w:rPr>
                <w:rStyle w:val="Strong"/>
                <w:i/>
                <w:iCs/>
                <w:sz w:val="17"/>
                <w:szCs w:val="17"/>
              </w:rPr>
            </w:pPr>
            <w:r>
              <w:rPr>
                <w:rStyle w:val="Strong"/>
                <w:i/>
                <w:iCs/>
                <w:sz w:val="17"/>
                <w:szCs w:val="17"/>
              </w:rPr>
              <w:t xml:space="preserve">     </w:t>
            </w:r>
            <w:r w:rsidR="00A53F58">
              <w:rPr>
                <w:rStyle w:val="Strong"/>
                <w:i/>
                <w:iCs/>
                <w:sz w:val="17"/>
                <w:szCs w:val="17"/>
              </w:rPr>
              <w:t xml:space="preserve"> </w:t>
            </w:r>
            <w:r>
              <w:rPr>
                <w:rStyle w:val="Strong"/>
                <w:i/>
                <w:iCs/>
                <w:sz w:val="17"/>
                <w:szCs w:val="17"/>
              </w:rPr>
              <w:t xml:space="preserve">   This is a system generated e-mail. Please don't reply to this e-mail.</w:t>
            </w:r>
          </w:p>
          <w:p w:rsidR="00DD1B39" w:rsidRDefault="00DD1B39" w:rsidP="006075BB">
            <w:pPr>
              <w:spacing w:line="360" w:lineRule="auto"/>
              <w:jc w:val="both"/>
              <w:rPr>
                <w:b/>
              </w:rPr>
            </w:pPr>
          </w:p>
          <w:p w:rsidR="00DD1B39" w:rsidRPr="00C03AF1" w:rsidRDefault="00DD1B39" w:rsidP="00C23904">
            <w:pPr>
              <w:pStyle w:val="ListParagraph"/>
              <w:numPr>
                <w:ilvl w:val="0"/>
                <w:numId w:val="18"/>
              </w:numPr>
              <w:spacing w:line="360" w:lineRule="auto"/>
              <w:jc w:val="both"/>
              <w:rPr>
                <w:b/>
              </w:rPr>
            </w:pPr>
            <w:r>
              <w:t xml:space="preserve">System </w:t>
            </w:r>
            <w:r w:rsidR="00F67743">
              <w:t xml:space="preserve">should display but </w:t>
            </w:r>
            <w:r w:rsidR="006934EF">
              <w:t>freeze</w:t>
            </w:r>
            <w:r w:rsidR="00F67743">
              <w:t xml:space="preserve"> the entrance by user </w:t>
            </w:r>
            <w:r w:rsidR="006934EF">
              <w:t>in</w:t>
            </w:r>
            <w:r w:rsidR="00F67743">
              <w:t xml:space="preserve"> any other fields which are displayed in Bidder registration page. Once the email Id is verified</w:t>
            </w:r>
            <w:r w:rsidR="00C03AF1">
              <w:t xml:space="preserve"> successfully</w:t>
            </w:r>
            <w:r w:rsidR="00F67743">
              <w:t xml:space="preserve">, system should </w:t>
            </w:r>
            <w:r w:rsidR="006934EF">
              <w:t xml:space="preserve">allow user to enter </w:t>
            </w:r>
            <w:r w:rsidR="006934EF">
              <w:lastRenderedPageBreak/>
              <w:t>the details in</w:t>
            </w:r>
            <w:r w:rsidR="00C03AF1">
              <w:t xml:space="preserve"> other fields.</w:t>
            </w:r>
          </w:p>
          <w:p w:rsidR="00C03AF1" w:rsidRPr="006934EF" w:rsidRDefault="00C03AF1" w:rsidP="00C23904">
            <w:pPr>
              <w:pStyle w:val="ListParagraph"/>
              <w:numPr>
                <w:ilvl w:val="1"/>
                <w:numId w:val="18"/>
              </w:numPr>
              <w:spacing w:line="360" w:lineRule="auto"/>
              <w:jc w:val="both"/>
              <w:rPr>
                <w:b/>
              </w:rPr>
            </w:pPr>
            <w:r>
              <w:t xml:space="preserve">Once the email Id is verified, system should </w:t>
            </w:r>
            <w:r w:rsidR="0083588B">
              <w:t xml:space="preserve">make </w:t>
            </w:r>
            <w:r>
              <w:t>email Id field</w:t>
            </w:r>
            <w:r w:rsidR="0083588B">
              <w:t xml:space="preserve"> non-editable</w:t>
            </w:r>
            <w:r>
              <w:t>.</w:t>
            </w:r>
          </w:p>
          <w:p w:rsidR="006934EF" w:rsidRPr="006934EF" w:rsidRDefault="006934EF" w:rsidP="00C23904">
            <w:pPr>
              <w:pStyle w:val="ListParagraph"/>
              <w:numPr>
                <w:ilvl w:val="0"/>
                <w:numId w:val="18"/>
              </w:numPr>
              <w:spacing w:line="360" w:lineRule="auto"/>
              <w:jc w:val="both"/>
              <w:rPr>
                <w:b/>
              </w:rPr>
            </w:pPr>
            <w:r>
              <w:t>Until the bidder’s email Id is verified, system should not record the bidder entry in the sub-domain. Once the bidder’s email Id is verified, system should record the bidder’s entry with the ‘Incomplete’ status in ‘Manage bidders’.</w:t>
            </w:r>
          </w:p>
          <w:p w:rsidR="006934EF" w:rsidRPr="006934EF" w:rsidRDefault="006934EF" w:rsidP="00C23904">
            <w:pPr>
              <w:pStyle w:val="ListParagraph"/>
              <w:numPr>
                <w:ilvl w:val="1"/>
                <w:numId w:val="18"/>
              </w:numPr>
              <w:spacing w:line="360" w:lineRule="auto"/>
              <w:jc w:val="both"/>
              <w:rPr>
                <w:b/>
              </w:rPr>
            </w:pPr>
            <w:r>
              <w:t>Until the bidder’s email Id is verified, system should allow to use that particular email Id for the registration process. [sub-domain level]</w:t>
            </w:r>
          </w:p>
          <w:p w:rsidR="001F358F" w:rsidRPr="00A72491" w:rsidRDefault="006934EF" w:rsidP="00C23904">
            <w:pPr>
              <w:pStyle w:val="ListParagraph"/>
              <w:numPr>
                <w:ilvl w:val="1"/>
                <w:numId w:val="18"/>
              </w:numPr>
              <w:spacing w:line="360" w:lineRule="auto"/>
              <w:jc w:val="both"/>
              <w:rPr>
                <w:b/>
              </w:rPr>
            </w:pPr>
            <w:r w:rsidRPr="00A72491">
              <w:t>If the email Id is already verified,</w:t>
            </w:r>
            <w:r>
              <w:t xml:space="preserve"> </w:t>
            </w:r>
            <w:r w:rsidR="001F358F">
              <w:t xml:space="preserve">and bidder session is closed after email verification, and bidder tries to login </w:t>
            </w:r>
            <w:r>
              <w:t xml:space="preserve">system should </w:t>
            </w:r>
            <w:r w:rsidR="001F358F">
              <w:t>validate bidder with validation message as “Please complete the registration process”</w:t>
            </w:r>
          </w:p>
          <w:p w:rsidR="006934EF" w:rsidRPr="00A72491" w:rsidRDefault="001F358F" w:rsidP="00A72491">
            <w:pPr>
              <w:pStyle w:val="ListParagraph"/>
              <w:numPr>
                <w:ilvl w:val="2"/>
                <w:numId w:val="18"/>
              </w:numPr>
              <w:spacing w:line="360" w:lineRule="auto"/>
              <w:jc w:val="both"/>
              <w:rPr>
                <w:b/>
              </w:rPr>
            </w:pPr>
            <w:r>
              <w:t xml:space="preserve">In the above case when </w:t>
            </w:r>
            <w:r w:rsidR="006934EF">
              <w:t xml:space="preserve">user </w:t>
            </w:r>
            <w:r>
              <w:t xml:space="preserve">comes to registration page and enter the email Id and </w:t>
            </w:r>
            <w:r w:rsidR="006934EF">
              <w:t>clicks on ‘Verify’ button</w:t>
            </w:r>
            <w:r>
              <w:t xml:space="preserve">, system should display </w:t>
            </w:r>
            <w:r w:rsidR="006934EF">
              <w:t>message as “</w:t>
            </w:r>
            <w:r w:rsidR="00475801">
              <w:t>Email Verified</w:t>
            </w:r>
            <w:r w:rsidR="006934EF">
              <w:t>”.</w:t>
            </w:r>
          </w:p>
          <w:p w:rsidR="00475801" w:rsidRPr="00A72491" w:rsidRDefault="00475801" w:rsidP="00A72491">
            <w:pPr>
              <w:pStyle w:val="ListParagraph"/>
              <w:numPr>
                <w:ilvl w:val="2"/>
                <w:numId w:val="18"/>
              </w:numPr>
              <w:spacing w:line="360" w:lineRule="auto"/>
              <w:jc w:val="both"/>
              <w:rPr>
                <w:b/>
              </w:rPr>
            </w:pPr>
            <w:r>
              <w:t>Once the bidder email Id is verified, system should allow bidder to complete the further steps of registration.</w:t>
            </w:r>
          </w:p>
          <w:p w:rsidR="00475801" w:rsidRPr="00DD1B39" w:rsidRDefault="00475801" w:rsidP="00A72491">
            <w:pPr>
              <w:pStyle w:val="ListParagraph"/>
              <w:numPr>
                <w:ilvl w:val="2"/>
                <w:numId w:val="18"/>
              </w:numPr>
              <w:spacing w:line="360" w:lineRule="auto"/>
              <w:jc w:val="both"/>
              <w:rPr>
                <w:b/>
              </w:rPr>
            </w:pPr>
            <w:r>
              <w:t>If the email Id verification check is completed by bidder and bidder doesn’t complete the 1</w:t>
            </w:r>
            <w:r w:rsidRPr="00A72491">
              <w:rPr>
                <w:vertAlign w:val="superscript"/>
              </w:rPr>
              <w:t>st</w:t>
            </w:r>
            <w:r>
              <w:t xml:space="preserve"> step of registration, system should delete bidder profile from the ‘Incomplete’ status record after 24 hours. This 24 hours should get calculated from the time when the bidder’s email Id gets verified.</w:t>
            </w:r>
          </w:p>
          <w:p w:rsidR="00ED4C2F" w:rsidRPr="00ED4C2F" w:rsidRDefault="00ED4C2F" w:rsidP="00C23904">
            <w:pPr>
              <w:pStyle w:val="ListParagraph"/>
              <w:numPr>
                <w:ilvl w:val="0"/>
                <w:numId w:val="18"/>
              </w:numPr>
              <w:spacing w:line="360" w:lineRule="auto"/>
              <w:jc w:val="both"/>
              <w:rPr>
                <w:b/>
              </w:rPr>
            </w:pPr>
            <w:r>
              <w:t xml:space="preserve">System should not provide Company name and Individual name field </w:t>
            </w:r>
            <w:r w:rsidR="0083588B">
              <w:t xml:space="preserve">selection </w:t>
            </w:r>
            <w:r>
              <w:t>in the registration page.</w:t>
            </w:r>
          </w:p>
          <w:p w:rsidR="00DD1B39" w:rsidRPr="006934EF" w:rsidRDefault="006934EF" w:rsidP="00C23904">
            <w:pPr>
              <w:pStyle w:val="ListParagraph"/>
              <w:numPr>
                <w:ilvl w:val="0"/>
                <w:numId w:val="18"/>
              </w:numPr>
              <w:spacing w:line="360" w:lineRule="auto"/>
              <w:jc w:val="both"/>
              <w:rPr>
                <w:b/>
              </w:rPr>
            </w:pPr>
            <w:r>
              <w:t>System should provide below fields and functionalities in the existing registration page;</w:t>
            </w:r>
          </w:p>
          <w:p w:rsidR="000324C7" w:rsidRPr="000324C7" w:rsidRDefault="00ED4C2F" w:rsidP="00C23904">
            <w:pPr>
              <w:pStyle w:val="ListParagraph"/>
              <w:numPr>
                <w:ilvl w:val="0"/>
                <w:numId w:val="18"/>
              </w:numPr>
              <w:spacing w:line="360" w:lineRule="auto"/>
              <w:jc w:val="both"/>
              <w:rPr>
                <w:b/>
              </w:rPr>
            </w:pPr>
            <w:r>
              <w:t>Ap</w:t>
            </w:r>
            <w:r w:rsidR="000324C7">
              <w:t xml:space="preserve">plicant type [Mandatory field] </w:t>
            </w:r>
          </w:p>
          <w:p w:rsidR="006934EF" w:rsidRPr="00ED4C2F" w:rsidRDefault="000324C7" w:rsidP="00C23904">
            <w:pPr>
              <w:pStyle w:val="ListParagraph"/>
              <w:numPr>
                <w:ilvl w:val="1"/>
                <w:numId w:val="18"/>
              </w:numPr>
              <w:spacing w:line="360" w:lineRule="auto"/>
              <w:jc w:val="both"/>
              <w:rPr>
                <w:b/>
              </w:rPr>
            </w:pPr>
            <w:r>
              <w:t>S</w:t>
            </w:r>
            <w:r w:rsidR="00ED4C2F">
              <w:t>ystem should provide below dropdown field with below values;</w:t>
            </w:r>
          </w:p>
          <w:p w:rsidR="00ED4C2F" w:rsidRPr="00ED4C2F" w:rsidRDefault="00ED4C2F" w:rsidP="00C23904">
            <w:pPr>
              <w:pStyle w:val="ListParagraph"/>
              <w:numPr>
                <w:ilvl w:val="1"/>
                <w:numId w:val="18"/>
              </w:numPr>
              <w:spacing w:line="360" w:lineRule="auto"/>
              <w:jc w:val="both"/>
              <w:rPr>
                <w:b/>
              </w:rPr>
            </w:pPr>
            <w:r>
              <w:t>---Please select--- [Default]</w:t>
            </w:r>
          </w:p>
          <w:p w:rsidR="00ED4C2F" w:rsidRPr="00ED4C2F" w:rsidRDefault="00ED4C2F" w:rsidP="00C23904">
            <w:pPr>
              <w:pStyle w:val="ListParagraph"/>
              <w:numPr>
                <w:ilvl w:val="1"/>
                <w:numId w:val="18"/>
              </w:numPr>
              <w:spacing w:line="360" w:lineRule="auto"/>
              <w:jc w:val="both"/>
              <w:rPr>
                <w:b/>
              </w:rPr>
            </w:pPr>
            <w:r>
              <w:t>Individual</w:t>
            </w:r>
          </w:p>
          <w:p w:rsidR="00ED4C2F" w:rsidRPr="00ED4C2F" w:rsidRDefault="00ED4C2F" w:rsidP="00C23904">
            <w:pPr>
              <w:pStyle w:val="ListParagraph"/>
              <w:numPr>
                <w:ilvl w:val="1"/>
                <w:numId w:val="18"/>
              </w:numPr>
              <w:spacing w:line="360" w:lineRule="auto"/>
              <w:jc w:val="both"/>
            </w:pPr>
            <w:r>
              <w:t>Company</w:t>
            </w:r>
            <w:del w:id="1" w:author="Faisal Pathan" w:date="2024-01-16T14:28:00Z">
              <w:r w:rsidDel="00517A2D">
                <w:delText xml:space="preserve"> name</w:delText>
              </w:r>
            </w:del>
          </w:p>
          <w:p w:rsidR="00ED4C2F" w:rsidRPr="00ED4C2F" w:rsidRDefault="00ED4C2F" w:rsidP="00C23904">
            <w:pPr>
              <w:pStyle w:val="ListParagraph"/>
              <w:numPr>
                <w:ilvl w:val="1"/>
                <w:numId w:val="18"/>
              </w:numPr>
              <w:spacing w:line="360" w:lineRule="auto"/>
              <w:jc w:val="both"/>
            </w:pPr>
            <w:r w:rsidRPr="00ED4C2F">
              <w:t>Proprietorship Firm</w:t>
            </w:r>
          </w:p>
          <w:p w:rsidR="00ED4C2F" w:rsidRPr="00ED4C2F" w:rsidRDefault="00ED4C2F" w:rsidP="00C23904">
            <w:pPr>
              <w:pStyle w:val="ListParagraph"/>
              <w:numPr>
                <w:ilvl w:val="1"/>
                <w:numId w:val="18"/>
              </w:numPr>
              <w:spacing w:line="360" w:lineRule="auto"/>
              <w:jc w:val="both"/>
            </w:pPr>
            <w:r w:rsidRPr="00ED4C2F">
              <w:t>Co-operative Society</w:t>
            </w:r>
          </w:p>
          <w:p w:rsidR="00ED4C2F" w:rsidRDefault="00ED4C2F" w:rsidP="00C23904">
            <w:pPr>
              <w:pStyle w:val="ListParagraph"/>
              <w:numPr>
                <w:ilvl w:val="1"/>
                <w:numId w:val="18"/>
              </w:numPr>
              <w:spacing w:line="360" w:lineRule="auto"/>
              <w:jc w:val="both"/>
              <w:rPr>
                <w:ins w:id="2" w:author="Faisal Pathan" w:date="2024-01-16T14:26:00Z"/>
              </w:rPr>
            </w:pPr>
            <w:r w:rsidRPr="00ED4C2F">
              <w:t>Public Trust</w:t>
            </w:r>
          </w:p>
          <w:p w:rsidR="00517A2D" w:rsidRDefault="00517A2D" w:rsidP="00C23904">
            <w:pPr>
              <w:pStyle w:val="ListParagraph"/>
              <w:numPr>
                <w:ilvl w:val="1"/>
                <w:numId w:val="18"/>
              </w:numPr>
              <w:spacing w:line="360" w:lineRule="auto"/>
              <w:jc w:val="both"/>
              <w:rPr>
                <w:ins w:id="3" w:author="Faisal Pathan" w:date="2024-01-16T14:26:00Z"/>
              </w:rPr>
            </w:pPr>
            <w:ins w:id="4" w:author="Faisal Pathan" w:date="2024-01-16T14:26:00Z">
              <w:r>
                <w:lastRenderedPageBreak/>
                <w:t>PSU</w:t>
              </w:r>
            </w:ins>
          </w:p>
          <w:p w:rsidR="00517A2D" w:rsidRDefault="00517A2D" w:rsidP="00C23904">
            <w:pPr>
              <w:pStyle w:val="ListParagraph"/>
              <w:numPr>
                <w:ilvl w:val="1"/>
                <w:numId w:val="18"/>
              </w:numPr>
              <w:spacing w:line="360" w:lineRule="auto"/>
              <w:jc w:val="both"/>
              <w:rPr>
                <w:ins w:id="5" w:author="Faisal Pathan" w:date="2024-01-16T14:26:00Z"/>
              </w:rPr>
            </w:pPr>
            <w:ins w:id="6" w:author="Faisal Pathan" w:date="2024-01-16T14:26:00Z">
              <w:r>
                <w:t>Govt. Department</w:t>
              </w:r>
            </w:ins>
          </w:p>
          <w:p w:rsidR="00517A2D" w:rsidRDefault="00517A2D" w:rsidP="00C23904">
            <w:pPr>
              <w:pStyle w:val="ListParagraph"/>
              <w:numPr>
                <w:ilvl w:val="1"/>
                <w:numId w:val="18"/>
              </w:numPr>
              <w:spacing w:line="360" w:lineRule="auto"/>
              <w:jc w:val="both"/>
              <w:rPr>
                <w:ins w:id="7" w:author="Faisal Pathan" w:date="2024-01-16T14:28:00Z"/>
              </w:rPr>
            </w:pPr>
            <w:ins w:id="8" w:author="Faisal Pathan" w:date="2024-01-16T14:26:00Z">
              <w:r>
                <w:t>Autonomous Body</w:t>
              </w:r>
            </w:ins>
          </w:p>
          <w:p w:rsidR="00517A2D" w:rsidRDefault="00517A2D" w:rsidP="00C23904">
            <w:pPr>
              <w:pStyle w:val="ListParagraph"/>
              <w:numPr>
                <w:ilvl w:val="1"/>
                <w:numId w:val="18"/>
              </w:numPr>
              <w:spacing w:line="360" w:lineRule="auto"/>
              <w:jc w:val="both"/>
              <w:rPr>
                <w:ins w:id="9" w:author="Faisal Pathan" w:date="2024-01-16T14:28:00Z"/>
              </w:rPr>
            </w:pPr>
            <w:ins w:id="10" w:author="Faisal Pathan" w:date="2024-01-16T14:28:00Z">
              <w:r>
                <w:t>Hospitals</w:t>
              </w:r>
            </w:ins>
          </w:p>
          <w:p w:rsidR="00517A2D" w:rsidRDefault="00517A2D" w:rsidP="00C23904">
            <w:pPr>
              <w:pStyle w:val="ListParagraph"/>
              <w:numPr>
                <w:ilvl w:val="1"/>
                <w:numId w:val="18"/>
              </w:numPr>
              <w:spacing w:line="360" w:lineRule="auto"/>
              <w:jc w:val="both"/>
              <w:rPr>
                <w:ins w:id="11" w:author="Faisal Pathan" w:date="2024-01-16T14:28:00Z"/>
              </w:rPr>
            </w:pPr>
            <w:ins w:id="12" w:author="Faisal Pathan" w:date="2024-01-16T14:28:00Z">
              <w:r>
                <w:t>Financial Institution</w:t>
              </w:r>
            </w:ins>
          </w:p>
          <w:p w:rsidR="00517A2D" w:rsidRDefault="00517A2D" w:rsidP="00C23904">
            <w:pPr>
              <w:pStyle w:val="ListParagraph"/>
              <w:numPr>
                <w:ilvl w:val="1"/>
                <w:numId w:val="18"/>
              </w:numPr>
              <w:spacing w:line="360" w:lineRule="auto"/>
              <w:jc w:val="both"/>
            </w:pPr>
            <w:ins w:id="13" w:author="Faisal Pathan" w:date="2024-01-16T14:28:00Z">
              <w:r>
                <w:t>Others</w:t>
              </w:r>
            </w:ins>
          </w:p>
          <w:p w:rsidR="000324C7" w:rsidRDefault="00ED4C2F" w:rsidP="00C23904">
            <w:pPr>
              <w:pStyle w:val="ListParagraph"/>
              <w:numPr>
                <w:ilvl w:val="0"/>
                <w:numId w:val="18"/>
              </w:numPr>
              <w:spacing w:line="360" w:lineRule="auto"/>
              <w:jc w:val="both"/>
            </w:pPr>
            <w:r w:rsidRPr="00ED4C2F">
              <w:t>Applicant Name / Company Name</w:t>
            </w:r>
            <w:r>
              <w:t xml:space="preserve"> [Mandatory field]</w:t>
            </w:r>
            <w:r w:rsidR="000324C7">
              <w:t xml:space="preserve"> </w:t>
            </w:r>
          </w:p>
          <w:p w:rsidR="00ED4C2F" w:rsidRDefault="000324C7" w:rsidP="00C23904">
            <w:pPr>
              <w:pStyle w:val="ListParagraph"/>
              <w:numPr>
                <w:ilvl w:val="1"/>
                <w:numId w:val="18"/>
              </w:numPr>
              <w:spacing w:line="360" w:lineRule="auto"/>
              <w:jc w:val="both"/>
            </w:pPr>
            <w:r>
              <w:t>System should provide</w:t>
            </w:r>
            <w:r w:rsidR="00ED4C2F">
              <w:t xml:space="preserve"> text field with </w:t>
            </w:r>
            <w:r>
              <w:t>maximum length of 100 alphanumeric &amp; basic punctuations characters. System should provide validation message accordingly as “Allows max. 100 alphanumeric characters”.</w:t>
            </w:r>
          </w:p>
          <w:p w:rsidR="0014557D" w:rsidRDefault="0014557D" w:rsidP="00C23904">
            <w:pPr>
              <w:pStyle w:val="ListParagraph"/>
              <w:numPr>
                <w:ilvl w:val="1"/>
                <w:numId w:val="18"/>
              </w:numPr>
              <w:spacing w:line="360" w:lineRule="auto"/>
              <w:jc w:val="both"/>
            </w:pPr>
            <w:r>
              <w:t xml:space="preserve">System should verify the company name / applicant name with the PAN, </w:t>
            </w:r>
            <w:ins w:id="14" w:author="Faisal Pathan" w:date="2024-01-16T15:25:00Z">
              <w:r w:rsidR="00126891">
                <w:t xml:space="preserve">TAN, </w:t>
              </w:r>
            </w:ins>
            <w:r>
              <w:t>Aadhar and GST company name as applicable</w:t>
            </w:r>
          </w:p>
          <w:p w:rsidR="000324C7" w:rsidRDefault="000324C7" w:rsidP="00C23904">
            <w:pPr>
              <w:pStyle w:val="ListParagraph"/>
              <w:numPr>
                <w:ilvl w:val="0"/>
                <w:numId w:val="18"/>
              </w:numPr>
              <w:spacing w:line="360" w:lineRule="auto"/>
              <w:jc w:val="both"/>
            </w:pPr>
            <w:r>
              <w:t>Aadhar Number [Mandatory field]</w:t>
            </w:r>
          </w:p>
          <w:p w:rsidR="00692365" w:rsidRDefault="00692365" w:rsidP="00692365">
            <w:pPr>
              <w:pStyle w:val="ListParagraph"/>
              <w:numPr>
                <w:ilvl w:val="1"/>
                <w:numId w:val="18"/>
              </w:numPr>
              <w:spacing w:line="360" w:lineRule="auto"/>
              <w:jc w:val="both"/>
              <w:rPr>
                <w:ins w:id="15" w:author="Faisal Pathan" w:date="2024-01-16T17:20:00Z"/>
              </w:rPr>
            </w:pPr>
            <w:ins w:id="16" w:author="Faisal Pathan" w:date="2024-01-16T17:20:00Z">
              <w:r>
                <w:t>This field should be displayed in case if user selects ‘Individual’ value from applicant type dropdown.</w:t>
              </w:r>
            </w:ins>
          </w:p>
          <w:p w:rsidR="00692365" w:rsidRDefault="00692365" w:rsidP="00692365">
            <w:pPr>
              <w:pStyle w:val="ListParagraph"/>
              <w:numPr>
                <w:ilvl w:val="1"/>
                <w:numId w:val="18"/>
              </w:numPr>
              <w:spacing w:line="360" w:lineRule="auto"/>
              <w:jc w:val="both"/>
              <w:rPr>
                <w:ins w:id="17" w:author="Faisal Pathan" w:date="2024-01-16T17:20:00Z"/>
              </w:rPr>
              <w:pPrChange w:id="18" w:author="Faisal Pathan" w:date="2024-01-16T17:20:00Z">
                <w:pPr>
                  <w:pStyle w:val="ListParagraph"/>
                  <w:numPr>
                    <w:ilvl w:val="1"/>
                    <w:numId w:val="18"/>
                  </w:numPr>
                  <w:spacing w:line="360" w:lineRule="auto"/>
                  <w:ind w:left="1440" w:hanging="360"/>
                  <w:jc w:val="both"/>
                </w:pPr>
              </w:pPrChange>
            </w:pPr>
            <w:ins w:id="19" w:author="Faisal Pathan" w:date="2024-01-16T17:20:00Z">
              <w:r>
                <w:t>This field should be not displayed in case if user selects value other than ‘Individual’ from applicant type dropdown.</w:t>
              </w:r>
            </w:ins>
          </w:p>
          <w:p w:rsidR="000324C7" w:rsidRDefault="006706B0" w:rsidP="00C23904">
            <w:pPr>
              <w:pStyle w:val="ListParagraph"/>
              <w:numPr>
                <w:ilvl w:val="1"/>
                <w:numId w:val="18"/>
              </w:numPr>
              <w:spacing w:line="360" w:lineRule="auto"/>
              <w:jc w:val="both"/>
            </w:pPr>
            <w:r>
              <w:t xml:space="preserve">System should provide text field with </w:t>
            </w:r>
            <w:r w:rsidR="000324C7">
              <w:t xml:space="preserve">fixed length of </w:t>
            </w:r>
            <w:r>
              <w:t>12</w:t>
            </w:r>
            <w:r w:rsidR="000324C7">
              <w:t xml:space="preserve"> characters only.</w:t>
            </w:r>
          </w:p>
          <w:p w:rsidR="00140373" w:rsidRDefault="00140373" w:rsidP="00A72491">
            <w:pPr>
              <w:pStyle w:val="ListParagraph"/>
              <w:numPr>
                <w:ilvl w:val="2"/>
                <w:numId w:val="18"/>
              </w:numPr>
              <w:spacing w:line="360" w:lineRule="auto"/>
              <w:jc w:val="both"/>
            </w:pPr>
            <w:r>
              <w:t>If the above length condition is not followed, system should display validation message as “Please enter valid Aadhar number”.</w:t>
            </w:r>
          </w:p>
          <w:p w:rsidR="006706B0" w:rsidRDefault="006706B0" w:rsidP="00C23904">
            <w:pPr>
              <w:pStyle w:val="ListParagraph"/>
              <w:numPr>
                <w:ilvl w:val="1"/>
                <w:numId w:val="18"/>
              </w:numPr>
              <w:spacing w:line="360" w:lineRule="auto"/>
              <w:jc w:val="both"/>
            </w:pPr>
            <w:r>
              <w:t xml:space="preserve">Only numeric characters </w:t>
            </w:r>
            <w:r w:rsidR="00140373">
              <w:t xml:space="preserve">should be </w:t>
            </w:r>
            <w:r w:rsidR="00FE2D53">
              <w:t xml:space="preserve">only </w:t>
            </w:r>
            <w:r>
              <w:t>allowed</w:t>
            </w:r>
            <w:r w:rsidR="00140373">
              <w:t xml:space="preserve"> to enter</w:t>
            </w:r>
            <w:r>
              <w:t xml:space="preserve"> in this field.</w:t>
            </w:r>
          </w:p>
          <w:p w:rsidR="006706B0" w:rsidRDefault="006706B0" w:rsidP="00C23904">
            <w:pPr>
              <w:pStyle w:val="ListParagraph"/>
              <w:numPr>
                <w:ilvl w:val="1"/>
                <w:numId w:val="18"/>
              </w:numPr>
              <w:spacing w:line="360" w:lineRule="auto"/>
              <w:jc w:val="both"/>
            </w:pPr>
            <w:r>
              <w:t>System should not allow user to input any other characters in this field.</w:t>
            </w:r>
          </w:p>
          <w:p w:rsidR="001F358F" w:rsidRDefault="001F358F" w:rsidP="00C23904">
            <w:pPr>
              <w:pStyle w:val="ListParagraph"/>
              <w:numPr>
                <w:ilvl w:val="1"/>
                <w:numId w:val="18"/>
              </w:numPr>
              <w:spacing w:line="360" w:lineRule="auto"/>
              <w:jc w:val="both"/>
            </w:pPr>
            <w:r>
              <w:t>System should provide ‘Verify’ button for Aadhar verification through API call, system should print the messages received in response of API call.</w:t>
            </w:r>
          </w:p>
          <w:p w:rsidR="00140373" w:rsidRDefault="00140373" w:rsidP="00C23904">
            <w:pPr>
              <w:pStyle w:val="ListParagraph"/>
              <w:numPr>
                <w:ilvl w:val="1"/>
                <w:numId w:val="18"/>
              </w:numPr>
              <w:spacing w:line="360" w:lineRule="auto"/>
              <w:jc w:val="both"/>
            </w:pPr>
            <w:r>
              <w:t>In case of editing of Aadhar number, system should validate client side for verification of Aadhar number. System should provide validation message as “Please verify Aadhar number”.</w:t>
            </w:r>
            <w:r w:rsidR="00B2344C">
              <w:t xml:space="preserve"> The verification process should be followed every time when user edits the Aadhar number.</w:t>
            </w:r>
          </w:p>
          <w:p w:rsidR="006706B0" w:rsidRDefault="006706B0" w:rsidP="00C23904">
            <w:pPr>
              <w:pStyle w:val="ListParagraph"/>
              <w:numPr>
                <w:ilvl w:val="0"/>
                <w:numId w:val="18"/>
              </w:numPr>
              <w:spacing w:line="360" w:lineRule="auto"/>
              <w:jc w:val="both"/>
            </w:pPr>
            <w:r>
              <w:t>PAN Number [Mandatory field]</w:t>
            </w:r>
          </w:p>
          <w:p w:rsidR="00517A2D" w:rsidRDefault="00517A2D" w:rsidP="00517A2D">
            <w:pPr>
              <w:pStyle w:val="ListParagraph"/>
              <w:numPr>
                <w:ilvl w:val="1"/>
                <w:numId w:val="18"/>
              </w:numPr>
              <w:spacing w:line="360" w:lineRule="auto"/>
              <w:jc w:val="both"/>
              <w:rPr>
                <w:ins w:id="20" w:author="Faisal Pathan" w:date="2024-01-16T14:34:00Z"/>
              </w:rPr>
              <w:pPrChange w:id="21" w:author="Faisal Pathan" w:date="2024-01-16T14:32:00Z">
                <w:pPr>
                  <w:pStyle w:val="ListParagraph"/>
                  <w:numPr>
                    <w:ilvl w:val="1"/>
                    <w:numId w:val="18"/>
                  </w:numPr>
                  <w:spacing w:line="360" w:lineRule="auto"/>
                  <w:ind w:left="1440" w:hanging="360"/>
                  <w:jc w:val="both"/>
                </w:pPr>
              </w:pPrChange>
            </w:pPr>
            <w:ins w:id="22" w:author="Faisal Pathan" w:date="2024-01-16T14:32:00Z">
              <w:r>
                <w:lastRenderedPageBreak/>
                <w:t xml:space="preserve">This field should be </w:t>
              </w:r>
              <w:r>
                <w:t>displayed</w:t>
              </w:r>
              <w:r>
                <w:t xml:space="preserve"> in case if user selects ‘Individual’ value from applicant type dropdown.</w:t>
              </w:r>
            </w:ins>
          </w:p>
          <w:p w:rsidR="003979A9" w:rsidRDefault="003979A9" w:rsidP="003979A9">
            <w:pPr>
              <w:pStyle w:val="ListParagraph"/>
              <w:numPr>
                <w:ilvl w:val="1"/>
                <w:numId w:val="18"/>
              </w:numPr>
              <w:spacing w:line="360" w:lineRule="auto"/>
              <w:jc w:val="both"/>
              <w:rPr>
                <w:ins w:id="23" w:author="Faisal Pathan" w:date="2024-01-16T14:32:00Z"/>
              </w:rPr>
              <w:pPrChange w:id="24" w:author="Faisal Pathan" w:date="2024-01-16T14:34:00Z">
                <w:pPr>
                  <w:pStyle w:val="ListParagraph"/>
                  <w:numPr>
                    <w:ilvl w:val="1"/>
                    <w:numId w:val="18"/>
                  </w:numPr>
                  <w:spacing w:line="360" w:lineRule="auto"/>
                  <w:ind w:left="1440" w:hanging="360"/>
                  <w:jc w:val="both"/>
                </w:pPr>
              </w:pPrChange>
            </w:pPr>
            <w:ins w:id="25" w:author="Faisal Pathan" w:date="2024-01-16T14:34:00Z">
              <w:r>
                <w:t xml:space="preserve">This field should be </w:t>
              </w:r>
              <w:r>
                <w:t xml:space="preserve">not </w:t>
              </w:r>
              <w:r>
                <w:t>displayed in case if user selects value other than ‘Individual’ from applicant type dropdown.</w:t>
              </w:r>
            </w:ins>
          </w:p>
          <w:p w:rsidR="006706B0" w:rsidRDefault="006706B0" w:rsidP="00C23904">
            <w:pPr>
              <w:pStyle w:val="ListParagraph"/>
              <w:numPr>
                <w:ilvl w:val="1"/>
                <w:numId w:val="18"/>
              </w:numPr>
              <w:spacing w:line="360" w:lineRule="auto"/>
              <w:jc w:val="both"/>
            </w:pPr>
            <w:r>
              <w:t>System should provide text field with length of 10 characters only.</w:t>
            </w:r>
          </w:p>
          <w:p w:rsidR="00140373" w:rsidRDefault="00140373" w:rsidP="00A72491">
            <w:pPr>
              <w:pStyle w:val="ListParagraph"/>
              <w:numPr>
                <w:ilvl w:val="2"/>
                <w:numId w:val="18"/>
              </w:numPr>
              <w:spacing w:line="360" w:lineRule="auto"/>
              <w:jc w:val="both"/>
            </w:pPr>
            <w:r>
              <w:t>If the above length condition is not followed, system should display validation message as “Please enter valid PAN number”.</w:t>
            </w:r>
          </w:p>
          <w:p w:rsidR="006706B0" w:rsidRDefault="006706B0" w:rsidP="00C23904">
            <w:pPr>
              <w:pStyle w:val="ListParagraph"/>
              <w:numPr>
                <w:ilvl w:val="1"/>
                <w:numId w:val="18"/>
              </w:numPr>
              <w:spacing w:line="360" w:lineRule="auto"/>
              <w:jc w:val="both"/>
            </w:pPr>
            <w:r>
              <w:t xml:space="preserve">Alphanumeric characters </w:t>
            </w:r>
            <w:r w:rsidR="00140373">
              <w:t xml:space="preserve">should be </w:t>
            </w:r>
            <w:r w:rsidR="00FE2D53">
              <w:t xml:space="preserve">only </w:t>
            </w:r>
            <w:r w:rsidR="00140373">
              <w:t xml:space="preserve">allowed to enter </w:t>
            </w:r>
            <w:r>
              <w:t>in this field.</w:t>
            </w:r>
          </w:p>
          <w:p w:rsidR="006706B0" w:rsidRDefault="006706B0" w:rsidP="00C23904">
            <w:pPr>
              <w:pStyle w:val="ListParagraph"/>
              <w:numPr>
                <w:ilvl w:val="1"/>
                <w:numId w:val="18"/>
              </w:numPr>
              <w:spacing w:line="360" w:lineRule="auto"/>
              <w:jc w:val="both"/>
            </w:pPr>
            <w:r>
              <w:t>System should not allow user to input any other characters in this field.</w:t>
            </w:r>
          </w:p>
          <w:p w:rsidR="006706B0" w:rsidRDefault="006706B0" w:rsidP="00C23904">
            <w:pPr>
              <w:pStyle w:val="ListParagraph"/>
              <w:numPr>
                <w:ilvl w:val="1"/>
                <w:numId w:val="18"/>
              </w:numPr>
              <w:spacing w:line="360" w:lineRule="auto"/>
              <w:jc w:val="both"/>
            </w:pPr>
            <w:r>
              <w:t>The entered letters of PAN number should be in Upper case otherwise, system should provide validation message as “Please enter correct PAN Number”.</w:t>
            </w:r>
          </w:p>
          <w:p w:rsidR="001F358F" w:rsidRDefault="001F358F" w:rsidP="00A72491">
            <w:pPr>
              <w:pStyle w:val="ListParagraph"/>
              <w:numPr>
                <w:ilvl w:val="1"/>
                <w:numId w:val="18"/>
              </w:numPr>
              <w:spacing w:line="360" w:lineRule="auto"/>
              <w:jc w:val="both"/>
            </w:pPr>
            <w:r>
              <w:t xml:space="preserve">System should provide ‘Verify’ button for </w:t>
            </w:r>
            <w:r w:rsidR="00140373">
              <w:t>PAN</w:t>
            </w:r>
            <w:r>
              <w:t xml:space="preserve"> verification through API call, system should print the messages received in response of API call.</w:t>
            </w:r>
          </w:p>
          <w:p w:rsidR="00140373" w:rsidRDefault="00140373" w:rsidP="00A72491">
            <w:pPr>
              <w:pStyle w:val="ListParagraph"/>
              <w:numPr>
                <w:ilvl w:val="1"/>
                <w:numId w:val="18"/>
              </w:numPr>
              <w:spacing w:line="360" w:lineRule="auto"/>
              <w:jc w:val="both"/>
              <w:rPr>
                <w:ins w:id="26" w:author="Faisal Pathan" w:date="2024-01-16T14:32:00Z"/>
              </w:rPr>
            </w:pPr>
            <w:r>
              <w:t xml:space="preserve">In case of editing of PAN number, system should validate client side for verification of PAN number. System should provide validation message as “Please verify PAN number”. The verification </w:t>
            </w:r>
            <w:r w:rsidR="00B2344C">
              <w:t xml:space="preserve">process </w:t>
            </w:r>
            <w:r>
              <w:t xml:space="preserve">should be followed </w:t>
            </w:r>
            <w:r w:rsidR="00B2344C">
              <w:t>every</w:t>
            </w:r>
            <w:r>
              <w:t xml:space="preserve"> time when user edits the PAN number.</w:t>
            </w:r>
          </w:p>
          <w:p w:rsidR="00517A2D" w:rsidRDefault="00517A2D" w:rsidP="00517A2D">
            <w:pPr>
              <w:pStyle w:val="ListParagraph"/>
              <w:numPr>
                <w:ilvl w:val="0"/>
                <w:numId w:val="18"/>
              </w:numPr>
              <w:spacing w:line="360" w:lineRule="auto"/>
              <w:jc w:val="both"/>
              <w:rPr>
                <w:ins w:id="27" w:author="Faisal Pathan" w:date="2024-01-16T14:32:00Z"/>
              </w:rPr>
            </w:pPr>
            <w:ins w:id="28" w:author="Faisal Pathan" w:date="2024-01-16T14:32:00Z">
              <w:r>
                <w:t>TAN</w:t>
              </w:r>
              <w:r>
                <w:t xml:space="preserve"> Number [</w:t>
              </w:r>
            </w:ins>
            <w:ins w:id="29" w:author="Faisal Pathan" w:date="2024-01-16T14:35:00Z">
              <w:r w:rsidR="003979A9">
                <w:t>Non-</w:t>
              </w:r>
            </w:ins>
            <w:ins w:id="30" w:author="Faisal Pathan" w:date="2024-01-16T14:32:00Z">
              <w:r>
                <w:t>Mandatory field]</w:t>
              </w:r>
            </w:ins>
          </w:p>
          <w:p w:rsidR="00517A2D" w:rsidRDefault="00517A2D" w:rsidP="00517A2D">
            <w:pPr>
              <w:pStyle w:val="ListParagraph"/>
              <w:numPr>
                <w:ilvl w:val="1"/>
                <w:numId w:val="18"/>
              </w:numPr>
              <w:spacing w:line="360" w:lineRule="auto"/>
              <w:jc w:val="both"/>
              <w:rPr>
                <w:ins w:id="31" w:author="Faisal Pathan" w:date="2024-01-16T14:34:00Z"/>
              </w:rPr>
            </w:pPr>
            <w:ins w:id="32" w:author="Faisal Pathan" w:date="2024-01-16T14:32:00Z">
              <w:r>
                <w:t>This field should be displayed in case if user selects</w:t>
              </w:r>
            </w:ins>
            <w:ins w:id="33" w:author="Faisal Pathan" w:date="2024-01-16T14:33:00Z">
              <w:r>
                <w:t xml:space="preserve"> value other than</w:t>
              </w:r>
            </w:ins>
            <w:ins w:id="34" w:author="Faisal Pathan" w:date="2024-01-16T14:32:00Z">
              <w:r>
                <w:t xml:space="preserve"> ‘Individual’ from applicant type dropdown.</w:t>
              </w:r>
            </w:ins>
          </w:p>
          <w:p w:rsidR="00517A2D" w:rsidRDefault="00517A2D" w:rsidP="00517A2D">
            <w:pPr>
              <w:pStyle w:val="ListParagraph"/>
              <w:numPr>
                <w:ilvl w:val="1"/>
                <w:numId w:val="18"/>
              </w:numPr>
              <w:spacing w:line="360" w:lineRule="auto"/>
              <w:jc w:val="both"/>
              <w:rPr>
                <w:ins w:id="35" w:author="Faisal Pathan" w:date="2024-01-16T14:32:00Z"/>
              </w:rPr>
              <w:pPrChange w:id="36" w:author="Faisal Pathan" w:date="2024-01-16T14:34:00Z">
                <w:pPr>
                  <w:pStyle w:val="ListParagraph"/>
                  <w:numPr>
                    <w:ilvl w:val="1"/>
                    <w:numId w:val="18"/>
                  </w:numPr>
                  <w:spacing w:line="360" w:lineRule="auto"/>
                  <w:ind w:left="1440" w:hanging="360"/>
                  <w:jc w:val="both"/>
                </w:pPr>
              </w:pPrChange>
            </w:pPr>
            <w:ins w:id="37" w:author="Faisal Pathan" w:date="2024-01-16T14:34:00Z">
              <w:r>
                <w:t>This field should be</w:t>
              </w:r>
              <w:r>
                <w:t xml:space="preserve"> not</w:t>
              </w:r>
              <w:r>
                <w:t xml:space="preserve"> displayed in case if user selects value ‘Individual’ from applicant type dropdown.</w:t>
              </w:r>
            </w:ins>
          </w:p>
          <w:p w:rsidR="00517A2D" w:rsidRDefault="00517A2D" w:rsidP="00517A2D">
            <w:pPr>
              <w:pStyle w:val="ListParagraph"/>
              <w:numPr>
                <w:ilvl w:val="1"/>
                <w:numId w:val="18"/>
              </w:numPr>
              <w:spacing w:line="360" w:lineRule="auto"/>
              <w:jc w:val="both"/>
              <w:rPr>
                <w:ins w:id="38" w:author="Faisal Pathan" w:date="2024-01-16T14:32:00Z"/>
              </w:rPr>
            </w:pPr>
            <w:ins w:id="39" w:author="Faisal Pathan" w:date="2024-01-16T14:32:00Z">
              <w:r>
                <w:t>System should provide text field with length of 10 characters only.</w:t>
              </w:r>
            </w:ins>
          </w:p>
          <w:p w:rsidR="00517A2D" w:rsidRDefault="00517A2D" w:rsidP="00517A2D">
            <w:pPr>
              <w:pStyle w:val="ListParagraph"/>
              <w:numPr>
                <w:ilvl w:val="2"/>
                <w:numId w:val="18"/>
              </w:numPr>
              <w:spacing w:line="360" w:lineRule="auto"/>
              <w:jc w:val="both"/>
              <w:rPr>
                <w:ins w:id="40" w:author="Faisal Pathan" w:date="2024-01-16T14:32:00Z"/>
              </w:rPr>
            </w:pPr>
            <w:ins w:id="41" w:author="Faisal Pathan" w:date="2024-01-16T14:32:00Z">
              <w:r>
                <w:t xml:space="preserve">If the above length condition is not followed, system should display validation message as “Please enter valid </w:t>
              </w:r>
            </w:ins>
            <w:ins w:id="42" w:author="Faisal Pathan" w:date="2024-01-16T14:33:00Z">
              <w:r>
                <w:t>TAN</w:t>
              </w:r>
            </w:ins>
            <w:ins w:id="43" w:author="Faisal Pathan" w:date="2024-01-16T14:32:00Z">
              <w:r>
                <w:t xml:space="preserve"> number”.</w:t>
              </w:r>
            </w:ins>
          </w:p>
          <w:p w:rsidR="00517A2D" w:rsidRDefault="00517A2D" w:rsidP="00517A2D">
            <w:pPr>
              <w:pStyle w:val="ListParagraph"/>
              <w:numPr>
                <w:ilvl w:val="1"/>
                <w:numId w:val="18"/>
              </w:numPr>
              <w:spacing w:line="360" w:lineRule="auto"/>
              <w:jc w:val="both"/>
              <w:rPr>
                <w:ins w:id="44" w:author="Faisal Pathan" w:date="2024-01-16T14:32:00Z"/>
              </w:rPr>
            </w:pPr>
            <w:ins w:id="45" w:author="Faisal Pathan" w:date="2024-01-16T14:32:00Z">
              <w:r>
                <w:t>Alphanumeric characters should be only allowed to enter in this field.</w:t>
              </w:r>
            </w:ins>
          </w:p>
          <w:p w:rsidR="00517A2D" w:rsidRDefault="00517A2D" w:rsidP="00517A2D">
            <w:pPr>
              <w:pStyle w:val="ListParagraph"/>
              <w:numPr>
                <w:ilvl w:val="1"/>
                <w:numId w:val="18"/>
              </w:numPr>
              <w:spacing w:line="360" w:lineRule="auto"/>
              <w:jc w:val="both"/>
              <w:rPr>
                <w:ins w:id="46" w:author="Faisal Pathan" w:date="2024-01-16T14:32:00Z"/>
              </w:rPr>
            </w:pPr>
            <w:ins w:id="47" w:author="Faisal Pathan" w:date="2024-01-16T14:32:00Z">
              <w:r>
                <w:t>System should not allow user to input any other characters in this field.</w:t>
              </w:r>
            </w:ins>
          </w:p>
          <w:p w:rsidR="00517A2D" w:rsidRDefault="00517A2D" w:rsidP="00517A2D">
            <w:pPr>
              <w:pStyle w:val="ListParagraph"/>
              <w:numPr>
                <w:ilvl w:val="1"/>
                <w:numId w:val="18"/>
              </w:numPr>
              <w:spacing w:line="360" w:lineRule="auto"/>
              <w:jc w:val="both"/>
              <w:rPr>
                <w:ins w:id="48" w:author="Faisal Pathan" w:date="2024-01-16T14:32:00Z"/>
              </w:rPr>
            </w:pPr>
            <w:ins w:id="49" w:author="Faisal Pathan" w:date="2024-01-16T14:32:00Z">
              <w:r>
                <w:t xml:space="preserve">The entered letters of </w:t>
              </w:r>
            </w:ins>
            <w:ins w:id="50" w:author="Faisal Pathan" w:date="2024-01-16T14:33:00Z">
              <w:r>
                <w:t>TAN</w:t>
              </w:r>
            </w:ins>
            <w:ins w:id="51" w:author="Faisal Pathan" w:date="2024-01-16T14:32:00Z">
              <w:r>
                <w:t xml:space="preserve"> number should be in Upper case otherwise, system should provide validation message as “Please enter correct </w:t>
              </w:r>
            </w:ins>
            <w:ins w:id="52" w:author="Faisal Pathan" w:date="2024-01-16T14:33:00Z">
              <w:r>
                <w:t>TAN</w:t>
              </w:r>
            </w:ins>
            <w:ins w:id="53" w:author="Faisal Pathan" w:date="2024-01-16T14:32:00Z">
              <w:r>
                <w:t xml:space="preserve"> Number”.</w:t>
              </w:r>
            </w:ins>
          </w:p>
          <w:p w:rsidR="00517A2D" w:rsidRDefault="00517A2D" w:rsidP="00517A2D">
            <w:pPr>
              <w:pStyle w:val="ListParagraph"/>
              <w:numPr>
                <w:ilvl w:val="1"/>
                <w:numId w:val="18"/>
              </w:numPr>
              <w:spacing w:line="360" w:lineRule="auto"/>
              <w:jc w:val="both"/>
              <w:rPr>
                <w:ins w:id="54" w:author="Faisal Pathan" w:date="2024-01-16T14:32:00Z"/>
              </w:rPr>
            </w:pPr>
            <w:ins w:id="55" w:author="Faisal Pathan" w:date="2024-01-16T14:32:00Z">
              <w:r>
                <w:t xml:space="preserve">System should provide ‘Verify’ button for </w:t>
              </w:r>
            </w:ins>
            <w:ins w:id="56" w:author="Faisal Pathan" w:date="2024-01-16T14:33:00Z">
              <w:r>
                <w:t>TAN</w:t>
              </w:r>
            </w:ins>
            <w:ins w:id="57" w:author="Faisal Pathan" w:date="2024-01-16T14:32:00Z">
              <w:r>
                <w:t xml:space="preserve"> verification through API call, system should </w:t>
              </w:r>
              <w:r>
                <w:lastRenderedPageBreak/>
                <w:t>print the messages received in response of API call.</w:t>
              </w:r>
            </w:ins>
          </w:p>
          <w:p w:rsidR="00517A2D" w:rsidRDefault="00517A2D" w:rsidP="00517A2D">
            <w:pPr>
              <w:pStyle w:val="ListParagraph"/>
              <w:numPr>
                <w:ilvl w:val="1"/>
                <w:numId w:val="18"/>
              </w:numPr>
              <w:spacing w:line="360" w:lineRule="auto"/>
              <w:jc w:val="both"/>
              <w:pPrChange w:id="58" w:author="Faisal Pathan" w:date="2024-01-16T14:32:00Z">
                <w:pPr>
                  <w:pStyle w:val="ListParagraph"/>
                  <w:numPr>
                    <w:ilvl w:val="1"/>
                    <w:numId w:val="18"/>
                  </w:numPr>
                  <w:spacing w:line="360" w:lineRule="auto"/>
                  <w:ind w:left="1440" w:hanging="360"/>
                  <w:jc w:val="both"/>
                </w:pPr>
              </w:pPrChange>
            </w:pPr>
            <w:ins w:id="59" w:author="Faisal Pathan" w:date="2024-01-16T14:32:00Z">
              <w:r>
                <w:t xml:space="preserve">In case of editing of </w:t>
              </w:r>
            </w:ins>
            <w:ins w:id="60" w:author="Faisal Pathan" w:date="2024-01-16T14:33:00Z">
              <w:r>
                <w:t>TAN</w:t>
              </w:r>
            </w:ins>
            <w:ins w:id="61" w:author="Faisal Pathan" w:date="2024-01-16T14:32:00Z">
              <w:r>
                <w:t xml:space="preserve"> number, system should validate client side for verification of </w:t>
              </w:r>
            </w:ins>
            <w:ins w:id="62" w:author="Faisal Pathan" w:date="2024-01-16T14:33:00Z">
              <w:r>
                <w:t>TAN</w:t>
              </w:r>
            </w:ins>
            <w:ins w:id="63" w:author="Faisal Pathan" w:date="2024-01-16T14:32:00Z">
              <w:r>
                <w:t xml:space="preserve"> number. System should provide validation message as “Please verify </w:t>
              </w:r>
            </w:ins>
            <w:ins w:id="64" w:author="Faisal Pathan" w:date="2024-01-16T14:33:00Z">
              <w:r>
                <w:t>TAN</w:t>
              </w:r>
            </w:ins>
            <w:ins w:id="65" w:author="Faisal Pathan" w:date="2024-01-16T14:32:00Z">
              <w:r>
                <w:t xml:space="preserve"> number”. The verification process should be followed every time when user edits the </w:t>
              </w:r>
            </w:ins>
            <w:ins w:id="66" w:author="Faisal Pathan" w:date="2024-01-16T14:33:00Z">
              <w:r>
                <w:t>TAN</w:t>
              </w:r>
            </w:ins>
            <w:ins w:id="67" w:author="Faisal Pathan" w:date="2024-01-16T14:32:00Z">
              <w:r>
                <w:t xml:space="preserve"> number.</w:t>
              </w:r>
            </w:ins>
          </w:p>
          <w:p w:rsidR="000324C7" w:rsidRDefault="000324C7" w:rsidP="00C23904">
            <w:pPr>
              <w:pStyle w:val="ListParagraph"/>
              <w:numPr>
                <w:ilvl w:val="0"/>
                <w:numId w:val="18"/>
              </w:numPr>
              <w:spacing w:line="360" w:lineRule="auto"/>
              <w:jc w:val="both"/>
            </w:pPr>
            <w:r>
              <w:t>GST Number</w:t>
            </w:r>
            <w:r w:rsidR="006706B0">
              <w:t xml:space="preserve"> [Mandatory field]</w:t>
            </w:r>
          </w:p>
          <w:p w:rsidR="006706B0" w:rsidRDefault="006706B0" w:rsidP="00C23904">
            <w:pPr>
              <w:pStyle w:val="ListParagraph"/>
              <w:numPr>
                <w:ilvl w:val="1"/>
                <w:numId w:val="18"/>
              </w:numPr>
              <w:spacing w:line="360" w:lineRule="auto"/>
              <w:jc w:val="both"/>
            </w:pPr>
            <w:r>
              <w:t>This field should be non-mandatory in case if user selects ‘Individual’ value from applicant type dropdown.</w:t>
            </w:r>
          </w:p>
          <w:p w:rsidR="006706B0" w:rsidRDefault="006706B0" w:rsidP="00C23904">
            <w:pPr>
              <w:pStyle w:val="ListParagraph"/>
              <w:numPr>
                <w:ilvl w:val="1"/>
                <w:numId w:val="18"/>
              </w:numPr>
              <w:spacing w:line="360" w:lineRule="auto"/>
              <w:jc w:val="both"/>
            </w:pPr>
            <w:r>
              <w:t>System should provide text field with length of 15 characters only.</w:t>
            </w:r>
          </w:p>
          <w:p w:rsidR="00B2344C" w:rsidRDefault="00B2344C" w:rsidP="00A72491">
            <w:pPr>
              <w:pStyle w:val="ListParagraph"/>
              <w:numPr>
                <w:ilvl w:val="2"/>
                <w:numId w:val="18"/>
              </w:numPr>
              <w:spacing w:line="360" w:lineRule="auto"/>
              <w:jc w:val="both"/>
            </w:pPr>
            <w:r>
              <w:t>If the above length condition is not followed, system should display validation message as “Please enter valid GST number”.</w:t>
            </w:r>
          </w:p>
          <w:p w:rsidR="006706B0" w:rsidRDefault="006706B0" w:rsidP="00C23904">
            <w:pPr>
              <w:pStyle w:val="ListParagraph"/>
              <w:numPr>
                <w:ilvl w:val="1"/>
                <w:numId w:val="18"/>
              </w:numPr>
              <w:spacing w:line="360" w:lineRule="auto"/>
              <w:jc w:val="both"/>
            </w:pPr>
            <w:r>
              <w:t xml:space="preserve">Alphanumeric characters </w:t>
            </w:r>
            <w:r w:rsidR="00FE2D53">
              <w:t xml:space="preserve">should be only allowed to enter </w:t>
            </w:r>
            <w:r>
              <w:t>in this field.</w:t>
            </w:r>
          </w:p>
          <w:p w:rsidR="006706B0" w:rsidRDefault="006706B0" w:rsidP="00C23904">
            <w:pPr>
              <w:pStyle w:val="ListParagraph"/>
              <w:numPr>
                <w:ilvl w:val="1"/>
                <w:numId w:val="18"/>
              </w:numPr>
              <w:spacing w:line="360" w:lineRule="auto"/>
              <w:jc w:val="both"/>
            </w:pPr>
            <w:r>
              <w:t>System should not allow user to input any other characters in this field.</w:t>
            </w:r>
          </w:p>
          <w:p w:rsidR="006706B0" w:rsidRDefault="006706B0" w:rsidP="00C23904">
            <w:pPr>
              <w:pStyle w:val="ListParagraph"/>
              <w:numPr>
                <w:ilvl w:val="1"/>
                <w:numId w:val="18"/>
              </w:numPr>
              <w:spacing w:line="360" w:lineRule="auto"/>
              <w:jc w:val="both"/>
            </w:pPr>
            <w:r>
              <w:t>The entered letters of GST number should be in Upper case otherwise, system should provide validation message as “Please enter correct GST Number”.</w:t>
            </w:r>
          </w:p>
          <w:p w:rsidR="00140373" w:rsidRDefault="00140373" w:rsidP="00A72491">
            <w:pPr>
              <w:pStyle w:val="ListParagraph"/>
              <w:numPr>
                <w:ilvl w:val="1"/>
                <w:numId w:val="18"/>
              </w:numPr>
              <w:spacing w:line="360" w:lineRule="auto"/>
              <w:jc w:val="both"/>
            </w:pPr>
            <w:r>
              <w:t>System should provide ‘Verify’ button for GST verification through API call, system should print the messages received in response of API call.</w:t>
            </w:r>
          </w:p>
          <w:p w:rsidR="00B2344C" w:rsidRDefault="00B2344C" w:rsidP="00A72491">
            <w:pPr>
              <w:pStyle w:val="ListParagraph"/>
              <w:numPr>
                <w:ilvl w:val="1"/>
                <w:numId w:val="18"/>
              </w:numPr>
              <w:spacing w:line="360" w:lineRule="auto"/>
              <w:jc w:val="both"/>
            </w:pPr>
            <w:r>
              <w:t>In case of editing of GST number, system should validate client side for verification of GST number. System should provide validation message as “Please verify GST number”. The verification process should be followed every time when user edits the GST number.</w:t>
            </w:r>
          </w:p>
          <w:p w:rsidR="0014557D" w:rsidRDefault="0014557D" w:rsidP="00C23904">
            <w:pPr>
              <w:pStyle w:val="ListParagraph"/>
              <w:numPr>
                <w:ilvl w:val="0"/>
                <w:numId w:val="18"/>
              </w:numPr>
              <w:spacing w:line="360" w:lineRule="auto"/>
              <w:jc w:val="both"/>
            </w:pPr>
            <w:r>
              <w:t>All other fields should be as existing in bidder registration page.</w:t>
            </w:r>
          </w:p>
          <w:p w:rsidR="0014557D" w:rsidRDefault="0014557D" w:rsidP="00C23904">
            <w:pPr>
              <w:pStyle w:val="ListParagraph"/>
              <w:numPr>
                <w:ilvl w:val="0"/>
                <w:numId w:val="18"/>
              </w:numPr>
              <w:spacing w:line="360" w:lineRule="auto"/>
              <w:jc w:val="both"/>
            </w:pPr>
            <w:r>
              <w:t>System should provide ‘Submit’ button on this page.</w:t>
            </w:r>
          </w:p>
          <w:p w:rsidR="0014557D" w:rsidRDefault="0014557D" w:rsidP="00C23904">
            <w:pPr>
              <w:pStyle w:val="ListParagraph"/>
              <w:numPr>
                <w:ilvl w:val="1"/>
                <w:numId w:val="18"/>
              </w:numPr>
              <w:spacing w:line="360" w:lineRule="auto"/>
              <w:jc w:val="both"/>
            </w:pPr>
            <w:r>
              <w:t>On clicking ‘</w:t>
            </w:r>
            <w:r w:rsidR="0083588B">
              <w:t>S</w:t>
            </w:r>
            <w:r>
              <w:t xml:space="preserve">ubmit’ button, system should </w:t>
            </w:r>
            <w:r w:rsidR="00FE2D53">
              <w:t xml:space="preserve">validate </w:t>
            </w:r>
            <w:r w:rsidR="002A191B">
              <w:t xml:space="preserve">Aadhar, </w:t>
            </w:r>
            <w:r>
              <w:t xml:space="preserve">PAN </w:t>
            </w:r>
            <w:ins w:id="68" w:author="Faisal Pathan" w:date="2024-01-16T15:26:00Z">
              <w:r w:rsidR="00126891">
                <w:t xml:space="preserve">/ TAN </w:t>
              </w:r>
            </w:ins>
            <w:r>
              <w:t xml:space="preserve">and GST name </w:t>
            </w:r>
            <w:r w:rsidR="00FE2D53">
              <w:t>received in</w:t>
            </w:r>
            <w:r>
              <w:t xml:space="preserve"> API response </w:t>
            </w:r>
            <w:r w:rsidR="00FE2D53">
              <w:t>with Company name / Applicant name entered by bidder.</w:t>
            </w:r>
          </w:p>
          <w:p w:rsidR="006C17B7" w:rsidRDefault="006C17B7" w:rsidP="00C23904">
            <w:pPr>
              <w:pStyle w:val="ListParagraph"/>
              <w:numPr>
                <w:ilvl w:val="2"/>
                <w:numId w:val="18"/>
              </w:numPr>
              <w:spacing w:line="360" w:lineRule="auto"/>
              <w:jc w:val="both"/>
            </w:pPr>
            <w:r>
              <w:t xml:space="preserve">Even in case of mismatch, system should allow bidder to submit the page and </w:t>
            </w:r>
            <w:r w:rsidR="00FE2D53">
              <w:t>complete the further steps of registration</w:t>
            </w:r>
            <w:r>
              <w:t>.</w:t>
            </w:r>
          </w:p>
          <w:p w:rsidR="006C17B7" w:rsidRDefault="00FE2D53" w:rsidP="00C23904">
            <w:pPr>
              <w:pStyle w:val="ListParagraph"/>
              <w:numPr>
                <w:ilvl w:val="3"/>
                <w:numId w:val="18"/>
              </w:numPr>
              <w:spacing w:line="360" w:lineRule="auto"/>
              <w:jc w:val="both"/>
            </w:pPr>
            <w:r>
              <w:t>S</w:t>
            </w:r>
            <w:r w:rsidR="006C17B7">
              <w:t xml:space="preserve">ystem should provide message as “In case of Mismatch in KYC details, you can still submit your application and upload the supporting documents </w:t>
            </w:r>
            <w:r w:rsidR="00AB06BE">
              <w:t>for</w:t>
            </w:r>
            <w:r w:rsidR="006C17B7">
              <w:t xml:space="preserve"> </w:t>
            </w:r>
            <w:del w:id="69" w:author="Faisal Pathan" w:date="2024-01-16T15:31:00Z">
              <w:r w:rsidR="006C17B7" w:rsidDel="00756472">
                <w:delText xml:space="preserve">mismatched </w:delText>
              </w:r>
            </w:del>
            <w:r w:rsidR="006C17B7">
              <w:t>KYC</w:t>
            </w:r>
            <w:r w:rsidR="00AB06BE">
              <w:t xml:space="preserve"> documents, Please click on Submit button to continue</w:t>
            </w:r>
            <w:r w:rsidR="006C17B7">
              <w:t>”.</w:t>
            </w:r>
          </w:p>
          <w:p w:rsidR="0083588B" w:rsidRDefault="0083588B" w:rsidP="00C23904">
            <w:pPr>
              <w:pStyle w:val="ListParagraph"/>
              <w:numPr>
                <w:ilvl w:val="0"/>
                <w:numId w:val="18"/>
              </w:numPr>
              <w:spacing w:line="360" w:lineRule="auto"/>
              <w:jc w:val="both"/>
            </w:pPr>
            <w:r>
              <w:t xml:space="preserve">On clicking ‘Submit’ button, system should display standard validation messages for the mandatory </w:t>
            </w:r>
            <w:r>
              <w:lastRenderedPageBreak/>
              <w:t>fields in which the input is left by user, e.g. “Please enter (field name).</w:t>
            </w:r>
          </w:p>
          <w:p w:rsidR="0083588B" w:rsidRDefault="0083588B" w:rsidP="00C23904">
            <w:pPr>
              <w:pStyle w:val="ListParagraph"/>
              <w:numPr>
                <w:ilvl w:val="0"/>
                <w:numId w:val="18"/>
              </w:numPr>
              <w:spacing w:line="360" w:lineRule="auto"/>
              <w:jc w:val="both"/>
            </w:pPr>
            <w:r>
              <w:t xml:space="preserve">On clicking ‘Submit’ button, system should keep a check on applicant type and KYC </w:t>
            </w:r>
            <w:r w:rsidR="002A191B">
              <w:t xml:space="preserve">details </w:t>
            </w:r>
            <w:r>
              <w:t>for the below cases;</w:t>
            </w:r>
          </w:p>
          <w:p w:rsidR="002A191B" w:rsidRDefault="002A191B" w:rsidP="00A72491">
            <w:pPr>
              <w:pStyle w:val="ListParagraph"/>
              <w:numPr>
                <w:ilvl w:val="1"/>
                <w:numId w:val="18"/>
              </w:numPr>
              <w:spacing w:line="360" w:lineRule="auto"/>
              <w:jc w:val="both"/>
            </w:pPr>
            <w:r>
              <w:t>Examples of mismatch</w:t>
            </w:r>
            <w:r w:rsidR="00A72491">
              <w:t xml:space="preserve"> validation messages</w:t>
            </w:r>
            <w:r>
              <w:t xml:space="preserve"> </w:t>
            </w:r>
            <w:r w:rsidR="00A72491">
              <w:t>of e</w:t>
            </w:r>
            <w:r>
              <w:t>KYC with Company name / Applicant name as below;</w:t>
            </w:r>
          </w:p>
          <w:p w:rsidR="002A191B" w:rsidRDefault="002A191B" w:rsidP="00A72491">
            <w:pPr>
              <w:pStyle w:val="ListParagraph"/>
              <w:numPr>
                <w:ilvl w:val="2"/>
                <w:numId w:val="18"/>
              </w:numPr>
              <w:spacing w:line="360" w:lineRule="auto"/>
              <w:jc w:val="both"/>
            </w:pPr>
            <w:r>
              <w:t>GST does not match with PAN</w:t>
            </w:r>
            <w:ins w:id="70" w:author="Faisal Pathan" w:date="2024-01-16T15:26:00Z">
              <w:r w:rsidR="00756472">
                <w:t xml:space="preserve"> / TAN</w:t>
              </w:r>
            </w:ins>
          </w:p>
          <w:p w:rsidR="00C25846" w:rsidRDefault="00C25846" w:rsidP="00A72491">
            <w:pPr>
              <w:pStyle w:val="ListParagraph"/>
              <w:numPr>
                <w:ilvl w:val="2"/>
                <w:numId w:val="18"/>
              </w:numPr>
              <w:spacing w:line="360" w:lineRule="auto"/>
              <w:jc w:val="both"/>
            </w:pPr>
            <w:r>
              <w:t xml:space="preserve">GST and PAN </w:t>
            </w:r>
            <w:ins w:id="71" w:author="Faisal Pathan" w:date="2024-01-16T15:26:00Z">
              <w:r w:rsidR="00756472">
                <w:t xml:space="preserve">/ TAN </w:t>
              </w:r>
            </w:ins>
            <w:r>
              <w:t>does not match with Company name / Applicant name</w:t>
            </w:r>
          </w:p>
          <w:p w:rsidR="002A191B" w:rsidRDefault="002A191B" w:rsidP="00A72491">
            <w:pPr>
              <w:pStyle w:val="ListParagraph"/>
              <w:numPr>
                <w:ilvl w:val="2"/>
                <w:numId w:val="18"/>
              </w:numPr>
              <w:spacing w:line="360" w:lineRule="auto"/>
              <w:jc w:val="both"/>
            </w:pPr>
            <w:r>
              <w:t xml:space="preserve">PAN </w:t>
            </w:r>
            <w:ins w:id="72" w:author="Faisal Pathan" w:date="2024-01-16T15:26:00Z">
              <w:r w:rsidR="00756472">
                <w:t xml:space="preserve">/ TAN </w:t>
              </w:r>
            </w:ins>
            <w:r>
              <w:t>does not match with Company name / Applicant name</w:t>
            </w:r>
          </w:p>
          <w:p w:rsidR="002A191B" w:rsidRDefault="002A191B" w:rsidP="00A72491">
            <w:pPr>
              <w:pStyle w:val="ListParagraph"/>
              <w:numPr>
                <w:ilvl w:val="2"/>
                <w:numId w:val="18"/>
              </w:numPr>
              <w:spacing w:line="360" w:lineRule="auto"/>
              <w:jc w:val="both"/>
            </w:pPr>
            <w:r>
              <w:t>GST does not match with Company name / Applicant name</w:t>
            </w:r>
          </w:p>
          <w:p w:rsidR="002A191B" w:rsidRDefault="002A191B" w:rsidP="00A72491">
            <w:pPr>
              <w:pStyle w:val="ListParagraph"/>
              <w:numPr>
                <w:ilvl w:val="2"/>
                <w:numId w:val="18"/>
              </w:numPr>
              <w:spacing w:line="360" w:lineRule="auto"/>
              <w:jc w:val="both"/>
            </w:pPr>
            <w:r>
              <w:t>Aadhar does not match with Company name / Applicant name</w:t>
            </w:r>
          </w:p>
          <w:p w:rsidR="0083588B" w:rsidRDefault="0083588B" w:rsidP="00C23904">
            <w:pPr>
              <w:pStyle w:val="ListParagraph"/>
              <w:numPr>
                <w:ilvl w:val="1"/>
                <w:numId w:val="18"/>
              </w:numPr>
              <w:spacing w:line="360" w:lineRule="auto"/>
              <w:jc w:val="both"/>
            </w:pPr>
            <w:r>
              <w:t xml:space="preserve">If the applicant type is Individual and KYC </w:t>
            </w:r>
            <w:r w:rsidR="002A191B">
              <w:t xml:space="preserve">details does match </w:t>
            </w:r>
            <w:r w:rsidR="00FE021D">
              <w:t>with Company name / Applicant name</w:t>
            </w:r>
            <w:r>
              <w:t>, system should auto approve bidder’s profile.</w:t>
            </w:r>
          </w:p>
          <w:p w:rsidR="006C17B7" w:rsidRDefault="006C17B7" w:rsidP="00C23904">
            <w:pPr>
              <w:pStyle w:val="ListParagraph"/>
              <w:numPr>
                <w:ilvl w:val="2"/>
                <w:numId w:val="18"/>
              </w:numPr>
              <w:spacing w:line="360" w:lineRule="auto"/>
              <w:jc w:val="both"/>
            </w:pPr>
            <w:r>
              <w:t>Bidder profile should move to ‘Approved’ status in Manage bidders.</w:t>
            </w:r>
          </w:p>
          <w:p w:rsidR="006C17B7" w:rsidRDefault="006C17B7" w:rsidP="00C23904">
            <w:pPr>
              <w:pStyle w:val="ListParagraph"/>
              <w:numPr>
                <w:ilvl w:val="2"/>
                <w:numId w:val="18"/>
              </w:numPr>
              <w:spacing w:line="360" w:lineRule="auto"/>
              <w:jc w:val="both"/>
            </w:pPr>
            <w:r>
              <w:t xml:space="preserve">On clicking ‘Submit’ button, bidder should get redirected to homepage after login </w:t>
            </w:r>
            <w:r w:rsidR="006C3888">
              <w:t>with message as “Profile approved successfully”</w:t>
            </w:r>
            <w:r>
              <w:t>.</w:t>
            </w:r>
          </w:p>
          <w:p w:rsidR="0083588B" w:rsidRDefault="0083588B" w:rsidP="00C23904">
            <w:pPr>
              <w:pStyle w:val="ListParagraph"/>
              <w:numPr>
                <w:ilvl w:val="1"/>
                <w:numId w:val="18"/>
              </w:numPr>
              <w:spacing w:line="360" w:lineRule="auto"/>
              <w:jc w:val="both"/>
            </w:pPr>
            <w:r>
              <w:t xml:space="preserve">If the applicant type is Individual and KYC </w:t>
            </w:r>
            <w:r w:rsidR="002A191B">
              <w:t xml:space="preserve">details does not match with Company name / Applicant name, </w:t>
            </w:r>
            <w:r w:rsidRPr="00A72491">
              <w:t>system</w:t>
            </w:r>
            <w:r>
              <w:t xml:space="preserve"> should redirect user to </w:t>
            </w:r>
            <w:r w:rsidR="006C17B7">
              <w:t>next page of ‘Document Upload’</w:t>
            </w:r>
            <w:r w:rsidR="005E0F28">
              <w:t xml:space="preserve"> </w:t>
            </w:r>
            <w:r w:rsidR="006C17B7">
              <w:t>and provide</w:t>
            </w:r>
            <w:r w:rsidR="00FE2D53">
              <w:t xml:space="preserve"> </w:t>
            </w:r>
            <w:r w:rsidR="00EB5487">
              <w:t>mandatory document</w:t>
            </w:r>
            <w:r w:rsidR="003F3672">
              <w:t xml:space="preserve"> list</w:t>
            </w:r>
            <w:r w:rsidR="00EB5487">
              <w:t xml:space="preserve"> to be uploaded by bidder for manual verification</w:t>
            </w:r>
            <w:r w:rsidR="006C17B7">
              <w:t>.</w:t>
            </w:r>
          </w:p>
          <w:p w:rsidR="00FE2D53" w:rsidRDefault="006C17B7" w:rsidP="00C23904">
            <w:pPr>
              <w:pStyle w:val="ListParagraph"/>
              <w:numPr>
                <w:ilvl w:val="2"/>
                <w:numId w:val="18"/>
              </w:numPr>
              <w:spacing w:line="360" w:lineRule="auto"/>
              <w:jc w:val="both"/>
            </w:pPr>
            <w:r>
              <w:t>System should provide the list of document</w:t>
            </w:r>
            <w:r w:rsidR="00FE2D53">
              <w:t xml:space="preserve"> as below;</w:t>
            </w:r>
          </w:p>
          <w:p w:rsidR="00FE2D53" w:rsidRDefault="00FE2D53" w:rsidP="00A72491">
            <w:pPr>
              <w:pStyle w:val="ListParagraph"/>
              <w:numPr>
                <w:ilvl w:val="3"/>
                <w:numId w:val="18"/>
              </w:numPr>
              <w:spacing w:line="360" w:lineRule="auto"/>
              <w:jc w:val="both"/>
            </w:pPr>
            <w:r>
              <w:t xml:space="preserve">Aadhar </w:t>
            </w:r>
            <w:r w:rsidR="00FE021D">
              <w:t>card</w:t>
            </w:r>
          </w:p>
          <w:p w:rsidR="00FE2D53" w:rsidRDefault="00FE2D53" w:rsidP="00A72491">
            <w:pPr>
              <w:pStyle w:val="ListParagraph"/>
              <w:numPr>
                <w:ilvl w:val="3"/>
                <w:numId w:val="18"/>
              </w:numPr>
              <w:spacing w:line="360" w:lineRule="auto"/>
              <w:jc w:val="both"/>
            </w:pPr>
            <w:r>
              <w:t xml:space="preserve">PAN </w:t>
            </w:r>
            <w:r w:rsidR="00FE021D">
              <w:t>card</w:t>
            </w:r>
          </w:p>
          <w:p w:rsidR="006C17B7" w:rsidRDefault="003F3672" w:rsidP="00A72491">
            <w:pPr>
              <w:pStyle w:val="ListParagraph"/>
              <w:numPr>
                <w:ilvl w:val="3"/>
                <w:numId w:val="18"/>
              </w:numPr>
              <w:spacing w:line="360" w:lineRule="auto"/>
              <w:jc w:val="both"/>
            </w:pPr>
            <w:r>
              <w:t xml:space="preserve">GST </w:t>
            </w:r>
            <w:r w:rsidR="00FE021D">
              <w:t>certificate</w:t>
            </w:r>
          </w:p>
          <w:p w:rsidR="00AE64CB" w:rsidRDefault="00AE64CB" w:rsidP="00C23904">
            <w:pPr>
              <w:pStyle w:val="ListParagraph"/>
              <w:numPr>
                <w:ilvl w:val="2"/>
                <w:numId w:val="18"/>
              </w:numPr>
              <w:spacing w:line="360" w:lineRule="auto"/>
              <w:jc w:val="both"/>
            </w:pPr>
            <w:r>
              <w:t>The name of this field and page should be ‘Supporting documents”.</w:t>
            </w:r>
          </w:p>
          <w:p w:rsidR="00AE64CB" w:rsidRDefault="00AE64CB" w:rsidP="00C23904">
            <w:pPr>
              <w:pStyle w:val="ListParagraph"/>
              <w:numPr>
                <w:ilvl w:val="2"/>
                <w:numId w:val="18"/>
              </w:numPr>
              <w:spacing w:line="360" w:lineRule="auto"/>
              <w:jc w:val="both"/>
            </w:pPr>
            <w:r>
              <w:t>Default value in dropdown should be ‘—Please select—‘.</w:t>
            </w:r>
          </w:p>
          <w:p w:rsidR="00AE64CB" w:rsidRDefault="00AE64CB" w:rsidP="00C23904">
            <w:pPr>
              <w:pStyle w:val="ListParagraph"/>
              <w:numPr>
                <w:ilvl w:val="2"/>
                <w:numId w:val="18"/>
              </w:numPr>
              <w:spacing w:line="360" w:lineRule="auto"/>
              <w:jc w:val="both"/>
            </w:pPr>
            <w:r>
              <w:t>System should allow bidder to upload multiple documents per</w:t>
            </w:r>
            <w:r w:rsidR="003F3672">
              <w:t xml:space="preserve"> option</w:t>
            </w:r>
            <w:r>
              <w:t>.</w:t>
            </w:r>
          </w:p>
          <w:p w:rsidR="006C17B7" w:rsidRDefault="006C17B7" w:rsidP="00C23904">
            <w:pPr>
              <w:pStyle w:val="ListParagraph"/>
              <w:numPr>
                <w:ilvl w:val="2"/>
                <w:numId w:val="18"/>
              </w:numPr>
              <w:spacing w:line="360" w:lineRule="auto"/>
              <w:jc w:val="both"/>
            </w:pPr>
            <w:r>
              <w:t>System should provide standard upload</w:t>
            </w:r>
            <w:r w:rsidR="00AE64CB">
              <w:t>/delete</w:t>
            </w:r>
            <w:r>
              <w:t xml:space="preserve"> document functionality.</w:t>
            </w:r>
          </w:p>
          <w:p w:rsidR="00AE64CB" w:rsidRDefault="00AE64CB" w:rsidP="00C23904">
            <w:pPr>
              <w:pStyle w:val="ListParagraph"/>
              <w:numPr>
                <w:ilvl w:val="2"/>
                <w:numId w:val="18"/>
              </w:numPr>
              <w:spacing w:line="360" w:lineRule="auto"/>
              <w:jc w:val="both"/>
            </w:pPr>
            <w:r>
              <w:t>System should provide the standard uploaded document functionality for bidder review.</w:t>
            </w:r>
          </w:p>
          <w:p w:rsidR="003F3672" w:rsidRDefault="003F3672" w:rsidP="00A72491">
            <w:pPr>
              <w:pStyle w:val="ListParagraph"/>
              <w:numPr>
                <w:ilvl w:val="3"/>
                <w:numId w:val="18"/>
              </w:numPr>
              <w:spacing w:line="360" w:lineRule="auto"/>
              <w:jc w:val="both"/>
            </w:pPr>
            <w:r>
              <w:t xml:space="preserve">System should display ‘Total documents’, ‘Pending documents’ and </w:t>
            </w:r>
            <w:r>
              <w:lastRenderedPageBreak/>
              <w:t>‘Uploaded documents’ column table as per standard document upload table</w:t>
            </w:r>
            <w:r w:rsidR="002A191B">
              <w:t xml:space="preserve"> provision in document upload functionality</w:t>
            </w:r>
            <w:r>
              <w:t>.</w:t>
            </w:r>
          </w:p>
          <w:p w:rsidR="00AE64CB" w:rsidRDefault="00AE64CB" w:rsidP="00C23904">
            <w:pPr>
              <w:pStyle w:val="ListParagraph"/>
              <w:numPr>
                <w:ilvl w:val="2"/>
                <w:numId w:val="18"/>
              </w:numPr>
              <w:spacing w:line="360" w:lineRule="auto"/>
              <w:jc w:val="both"/>
            </w:pPr>
            <w:r>
              <w:t xml:space="preserve">System should validate for each available </w:t>
            </w:r>
            <w:r w:rsidR="003F3672">
              <w:t xml:space="preserve">option </w:t>
            </w:r>
            <w:r>
              <w:t>in dropdown list.</w:t>
            </w:r>
          </w:p>
          <w:p w:rsidR="00AE64CB" w:rsidRDefault="00AE64CB" w:rsidP="00C23904">
            <w:pPr>
              <w:pStyle w:val="ListParagraph"/>
              <w:numPr>
                <w:ilvl w:val="2"/>
                <w:numId w:val="18"/>
              </w:numPr>
              <w:spacing w:line="360" w:lineRule="auto"/>
              <w:jc w:val="both"/>
            </w:pPr>
            <w:r>
              <w:t>System should validate for atleast “1” document against each KYC.</w:t>
            </w:r>
          </w:p>
          <w:p w:rsidR="006C3888" w:rsidRDefault="006C3888" w:rsidP="00C23904">
            <w:pPr>
              <w:pStyle w:val="ListParagraph"/>
              <w:numPr>
                <w:ilvl w:val="3"/>
                <w:numId w:val="18"/>
              </w:numPr>
              <w:spacing w:line="360" w:lineRule="auto"/>
              <w:jc w:val="both"/>
            </w:pPr>
            <w:r>
              <w:t xml:space="preserve">Once the </w:t>
            </w:r>
            <w:r w:rsidR="003F3672">
              <w:t xml:space="preserve">mandatory </w:t>
            </w:r>
            <w:r w:rsidR="003C2EC1">
              <w:t>documents</w:t>
            </w:r>
            <w:r>
              <w:t xml:space="preserve"> </w:t>
            </w:r>
            <w:r w:rsidR="003C2EC1">
              <w:t>are uploaded from bidder</w:t>
            </w:r>
            <w:r>
              <w:t>, system should display ‘Complete Registration’ button.</w:t>
            </w:r>
          </w:p>
          <w:p w:rsidR="003F3672" w:rsidRDefault="006C3888" w:rsidP="00A72491">
            <w:pPr>
              <w:pStyle w:val="ListParagraph"/>
              <w:numPr>
                <w:ilvl w:val="4"/>
                <w:numId w:val="18"/>
              </w:numPr>
              <w:spacing w:line="360" w:lineRule="auto"/>
              <w:jc w:val="both"/>
            </w:pPr>
            <w:r>
              <w:t xml:space="preserve">On clicking this button, system should redirect user to homepage with message as “Registration is completed. You will further get notified on your registered email Id </w:t>
            </w:r>
            <w:r w:rsidR="003C2EC1">
              <w:t>about</w:t>
            </w:r>
            <w:r>
              <w:t xml:space="preserve"> the status of your application”.</w:t>
            </w:r>
            <w:r w:rsidR="003F3672">
              <w:t xml:space="preserve"> Bidder profile should move to ‘Pending’ status in Manage bidders. Manual approval process should be followed for the approval of pending profiles of bidders.</w:t>
            </w:r>
          </w:p>
          <w:p w:rsidR="006C3888" w:rsidRDefault="006C3888" w:rsidP="00C23904">
            <w:pPr>
              <w:pStyle w:val="ListParagraph"/>
              <w:numPr>
                <w:ilvl w:val="4"/>
                <w:numId w:val="18"/>
              </w:numPr>
              <w:spacing w:line="360" w:lineRule="auto"/>
              <w:jc w:val="both"/>
            </w:pPr>
            <w:r>
              <w:t>Until the registration is completed by user</w:t>
            </w:r>
            <w:r w:rsidR="003C2EC1">
              <w:t xml:space="preserve"> </w:t>
            </w:r>
            <w:r w:rsidR="00AB06BE">
              <w:t>by</w:t>
            </w:r>
            <w:r w:rsidR="003C2EC1" w:rsidRPr="003C2EC1">
              <w:t xml:space="preserve"> clicking ‘Complete Registration</w:t>
            </w:r>
            <w:r w:rsidR="00AB06BE">
              <w:t>’</w:t>
            </w:r>
            <w:r w:rsidR="003C2EC1" w:rsidRPr="003C2EC1">
              <w:t xml:space="preserve"> button</w:t>
            </w:r>
            <w:r>
              <w:t>, his/her profile should remain in ‘Incomplete’ status in Manage bidder.</w:t>
            </w:r>
          </w:p>
          <w:p w:rsidR="006C3888" w:rsidRDefault="006C3888" w:rsidP="00C23904">
            <w:pPr>
              <w:pStyle w:val="ListParagraph"/>
              <w:numPr>
                <w:ilvl w:val="4"/>
                <w:numId w:val="18"/>
              </w:numPr>
              <w:spacing w:line="360" w:lineRule="auto"/>
              <w:jc w:val="both"/>
            </w:pPr>
            <w:r>
              <w:t xml:space="preserve">System should save the </w:t>
            </w:r>
            <w:r w:rsidR="005E0F28">
              <w:t xml:space="preserve">profile details </w:t>
            </w:r>
            <w:r>
              <w:t>of user</w:t>
            </w:r>
            <w:r w:rsidR="003F3672">
              <w:t xml:space="preserve">. </w:t>
            </w:r>
            <w:r>
              <w:t>If user session is closed and user comes again and login with credentials, system should redirect user to Supporting documents page for completing the registration</w:t>
            </w:r>
            <w:r w:rsidR="005E0F28">
              <w:t xml:space="preserve"> (in case if user has uploaded the documents before closing the session, those documents should also be available when user login again)</w:t>
            </w:r>
            <w:r>
              <w:t>.</w:t>
            </w:r>
          </w:p>
          <w:p w:rsidR="005E0F28" w:rsidRDefault="005E0F28" w:rsidP="00C23904">
            <w:pPr>
              <w:pStyle w:val="ListParagraph"/>
              <w:numPr>
                <w:ilvl w:val="1"/>
                <w:numId w:val="18"/>
              </w:numPr>
              <w:spacing w:line="360" w:lineRule="auto"/>
              <w:jc w:val="both"/>
            </w:pPr>
            <w:r>
              <w:t xml:space="preserve">If the applicant type is other than Individual and KYC </w:t>
            </w:r>
            <w:r w:rsidR="00FE021D">
              <w:t>details does match with Company name / Applicant name</w:t>
            </w:r>
            <w:r>
              <w:t xml:space="preserve">, system should redirect user to next page of ‘Document Upload’ and provide the mandatory document list for </w:t>
            </w:r>
            <w:r w:rsidRPr="005E0F28">
              <w:t>‘Authorization letter’</w:t>
            </w:r>
            <w:r>
              <w:t>.</w:t>
            </w:r>
          </w:p>
          <w:p w:rsidR="005E0F28" w:rsidRDefault="005E0F28" w:rsidP="00C23904">
            <w:pPr>
              <w:pStyle w:val="ListParagraph"/>
              <w:numPr>
                <w:ilvl w:val="2"/>
                <w:numId w:val="18"/>
              </w:numPr>
              <w:spacing w:line="360" w:lineRule="auto"/>
              <w:jc w:val="both"/>
            </w:pPr>
            <w:r>
              <w:t>In this case, system should display below option in dropdown list default selected;</w:t>
            </w:r>
          </w:p>
          <w:p w:rsidR="005E0F28" w:rsidRDefault="005E0F28" w:rsidP="00C23904">
            <w:pPr>
              <w:pStyle w:val="ListParagraph"/>
              <w:numPr>
                <w:ilvl w:val="3"/>
                <w:numId w:val="18"/>
              </w:numPr>
              <w:spacing w:line="360" w:lineRule="auto"/>
              <w:jc w:val="both"/>
              <w:rPr>
                <w:ins w:id="73" w:author="Faisal Pathan" w:date="2024-01-16T15:16:00Z"/>
              </w:rPr>
            </w:pPr>
            <w:r w:rsidRPr="005E0F28">
              <w:t>Authorization letter</w:t>
            </w:r>
          </w:p>
          <w:p w:rsidR="00126891" w:rsidRDefault="00126891" w:rsidP="00126891">
            <w:pPr>
              <w:pStyle w:val="ListParagraph"/>
              <w:numPr>
                <w:ilvl w:val="2"/>
                <w:numId w:val="18"/>
              </w:numPr>
              <w:spacing w:line="360" w:lineRule="auto"/>
              <w:jc w:val="both"/>
              <w:rPr>
                <w:ins w:id="74" w:author="Faisal Pathan" w:date="2024-01-16T15:18:00Z"/>
              </w:rPr>
              <w:pPrChange w:id="75" w:author="Faisal Pathan" w:date="2024-01-16T15:16:00Z">
                <w:pPr>
                  <w:pStyle w:val="ListParagraph"/>
                  <w:numPr>
                    <w:ilvl w:val="3"/>
                    <w:numId w:val="18"/>
                  </w:numPr>
                  <w:spacing w:line="360" w:lineRule="auto"/>
                  <w:ind w:left="2880" w:hanging="360"/>
                  <w:jc w:val="both"/>
                </w:pPr>
              </w:pPrChange>
            </w:pPr>
            <w:ins w:id="76" w:author="Faisal Pathan" w:date="2024-01-16T15:16:00Z">
              <w:r>
                <w:t xml:space="preserve">System should provide </w:t>
              </w:r>
            </w:ins>
            <w:ins w:id="77" w:author="Faisal Pathan" w:date="2024-01-16T15:18:00Z">
              <w:r>
                <w:t>hyper</w:t>
              </w:r>
            </w:ins>
            <w:ins w:id="78" w:author="Faisal Pathan" w:date="2024-01-16T15:17:00Z">
              <w:r>
                <w:t>link for downloading authorization letter format as ‘Download Authorization letter</w:t>
              </w:r>
            </w:ins>
            <w:ins w:id="79" w:author="Faisal Pathan" w:date="2024-01-16T15:18:00Z">
              <w:r>
                <w:t>’</w:t>
              </w:r>
            </w:ins>
            <w:ins w:id="80" w:author="Faisal Pathan" w:date="2024-01-16T15:40:00Z">
              <w:r w:rsidR="00770903">
                <w:t xml:space="preserve"> under document upload page</w:t>
              </w:r>
            </w:ins>
            <w:ins w:id="81" w:author="Faisal Pathan" w:date="2024-01-16T15:18:00Z">
              <w:r>
                <w:t>.</w:t>
              </w:r>
            </w:ins>
          </w:p>
          <w:p w:rsidR="00126891" w:rsidRDefault="00126891" w:rsidP="00126891">
            <w:pPr>
              <w:pStyle w:val="ListParagraph"/>
              <w:numPr>
                <w:ilvl w:val="3"/>
                <w:numId w:val="18"/>
              </w:numPr>
              <w:spacing w:line="360" w:lineRule="auto"/>
              <w:jc w:val="both"/>
              <w:rPr>
                <w:ins w:id="82" w:author="Faisal Pathan" w:date="2024-01-16T15:21:00Z"/>
              </w:rPr>
              <w:pPrChange w:id="83" w:author="Faisal Pathan" w:date="2024-01-16T15:18:00Z">
                <w:pPr>
                  <w:pStyle w:val="ListParagraph"/>
                  <w:numPr>
                    <w:ilvl w:val="3"/>
                    <w:numId w:val="18"/>
                  </w:numPr>
                  <w:spacing w:line="360" w:lineRule="auto"/>
                  <w:ind w:left="2880" w:hanging="360"/>
                  <w:jc w:val="both"/>
                </w:pPr>
              </w:pPrChange>
            </w:pPr>
            <w:ins w:id="84" w:author="Faisal Pathan" w:date="2024-01-16T15:18:00Z">
              <w:r>
                <w:t xml:space="preserve">On clicking this link, system should download the document in bidder’s </w:t>
              </w:r>
              <w:r>
                <w:lastRenderedPageBreak/>
                <w:t>system. (Authorization letter document is attached in Reference documents)</w:t>
              </w:r>
            </w:ins>
          </w:p>
          <w:p w:rsidR="00126891" w:rsidRPr="0083588B" w:rsidRDefault="00126891" w:rsidP="00126891">
            <w:pPr>
              <w:pStyle w:val="ListParagraph"/>
              <w:numPr>
                <w:ilvl w:val="3"/>
                <w:numId w:val="18"/>
              </w:numPr>
              <w:spacing w:line="360" w:lineRule="auto"/>
              <w:jc w:val="both"/>
              <w:pPrChange w:id="85" w:author="Faisal Pathan" w:date="2024-01-16T15:18:00Z">
                <w:pPr>
                  <w:pStyle w:val="ListParagraph"/>
                  <w:numPr>
                    <w:ilvl w:val="3"/>
                    <w:numId w:val="18"/>
                  </w:numPr>
                  <w:spacing w:line="360" w:lineRule="auto"/>
                  <w:ind w:left="2880" w:hanging="360"/>
                  <w:jc w:val="both"/>
                </w:pPr>
              </w:pPrChange>
            </w:pPr>
            <w:ins w:id="86" w:author="Faisal Pathan" w:date="2024-01-16T15:22:00Z">
              <w:r>
                <w:t>System should provide instructions below this document link as “</w:t>
              </w:r>
            </w:ins>
            <w:ins w:id="87" w:author="Faisal Pathan" w:date="2024-01-16T15:24:00Z">
              <w:r w:rsidRPr="00126891">
                <w:rPr>
                  <w:i/>
                  <w:rPrChange w:id="88" w:author="Faisal Pathan" w:date="2024-01-16T15:24:00Z">
                    <w:rPr/>
                  </w:rPrChange>
                </w:rPr>
                <w:t>(</w:t>
              </w:r>
            </w:ins>
            <w:ins w:id="89" w:author="Faisal Pathan" w:date="2024-01-16T15:23:00Z">
              <w:r w:rsidRPr="00126891">
                <w:rPr>
                  <w:i/>
                  <w:rPrChange w:id="90" w:author="Faisal Pathan" w:date="2024-01-16T15:24:00Z">
                    <w:rPr/>
                  </w:rPrChange>
                </w:rPr>
                <w:t xml:space="preserve">The bidders are required to fill this </w:t>
              </w:r>
            </w:ins>
            <w:ins w:id="91" w:author="Faisal Pathan" w:date="2024-01-16T15:24:00Z">
              <w:r w:rsidRPr="00126891">
                <w:rPr>
                  <w:i/>
                  <w:rPrChange w:id="92" w:author="Faisal Pathan" w:date="2024-01-16T15:24:00Z">
                    <w:rPr/>
                  </w:rPrChange>
                </w:rPr>
                <w:t>‘</w:t>
              </w:r>
            </w:ins>
            <w:ins w:id="93" w:author="Faisal Pathan" w:date="2024-01-16T15:23:00Z">
              <w:r w:rsidRPr="00126891">
                <w:rPr>
                  <w:i/>
                  <w:rPrChange w:id="94" w:author="Faisal Pathan" w:date="2024-01-16T15:24:00Z">
                    <w:rPr/>
                  </w:rPrChange>
                </w:rPr>
                <w:t>Authorization Letter</w:t>
              </w:r>
            </w:ins>
            <w:ins w:id="95" w:author="Faisal Pathan" w:date="2024-01-16T15:24:00Z">
              <w:r w:rsidRPr="00126891">
                <w:rPr>
                  <w:i/>
                  <w:rPrChange w:id="96" w:author="Faisal Pathan" w:date="2024-01-16T15:24:00Z">
                    <w:rPr/>
                  </w:rPrChange>
                </w:rPr>
                <w:t>’</w:t>
              </w:r>
            </w:ins>
            <w:ins w:id="97" w:author="Faisal Pathan" w:date="2024-01-16T15:23:00Z">
              <w:r w:rsidRPr="00126891">
                <w:rPr>
                  <w:i/>
                  <w:rPrChange w:id="98" w:author="Faisal Pathan" w:date="2024-01-16T15:24:00Z">
                    <w:rPr/>
                  </w:rPrChange>
                </w:rPr>
                <w:t xml:space="preserve"> on their company’s letter head and sign, stamp, scan</w:t>
              </w:r>
            </w:ins>
            <w:ins w:id="99" w:author="Faisal Pathan" w:date="2024-01-16T15:24:00Z">
              <w:r w:rsidRPr="00126891">
                <w:rPr>
                  <w:i/>
                  <w:rPrChange w:id="100" w:author="Faisal Pathan" w:date="2024-01-16T15:24:00Z">
                    <w:rPr/>
                  </w:rPrChange>
                </w:rPr>
                <w:t xml:space="preserve"> and upload the same)</w:t>
              </w:r>
              <w:r>
                <w:t>”.</w:t>
              </w:r>
            </w:ins>
          </w:p>
          <w:p w:rsidR="003C2EC1" w:rsidRDefault="003C2EC1" w:rsidP="00C23904">
            <w:pPr>
              <w:pStyle w:val="ListParagraph"/>
              <w:numPr>
                <w:ilvl w:val="2"/>
                <w:numId w:val="18"/>
              </w:numPr>
              <w:spacing w:line="360" w:lineRule="auto"/>
              <w:jc w:val="both"/>
            </w:pPr>
            <w:r>
              <w:t>The name of this field and page should be ‘Supporting documents”.</w:t>
            </w:r>
          </w:p>
          <w:p w:rsidR="005E0F28" w:rsidRDefault="005E0F28" w:rsidP="00C23904">
            <w:pPr>
              <w:pStyle w:val="ListParagraph"/>
              <w:numPr>
                <w:ilvl w:val="2"/>
                <w:numId w:val="18"/>
              </w:numPr>
              <w:spacing w:line="360" w:lineRule="auto"/>
              <w:jc w:val="both"/>
            </w:pPr>
            <w:r>
              <w:t>System should provide standard upload/delete document functionality.</w:t>
            </w:r>
          </w:p>
          <w:p w:rsidR="005E0F28" w:rsidRDefault="005E0F28" w:rsidP="00C23904">
            <w:pPr>
              <w:pStyle w:val="ListParagraph"/>
              <w:numPr>
                <w:ilvl w:val="2"/>
                <w:numId w:val="18"/>
              </w:numPr>
              <w:spacing w:line="360" w:lineRule="auto"/>
              <w:jc w:val="both"/>
            </w:pPr>
            <w:r>
              <w:t>System should provide the standard uploaded document functionality for bidder review.</w:t>
            </w:r>
          </w:p>
          <w:p w:rsidR="00FE021D" w:rsidRDefault="00FE021D" w:rsidP="00A72491">
            <w:pPr>
              <w:pStyle w:val="ListParagraph"/>
              <w:numPr>
                <w:ilvl w:val="3"/>
                <w:numId w:val="18"/>
              </w:numPr>
              <w:spacing w:line="360" w:lineRule="auto"/>
              <w:jc w:val="both"/>
            </w:pPr>
            <w:r>
              <w:t>System should display ‘Total documents’, ‘Pending documents’ and ‘Uploaded documents’ column table as per standard document upload table provision in document upload functionality.</w:t>
            </w:r>
          </w:p>
          <w:p w:rsidR="003C2EC1" w:rsidRDefault="003C2EC1" w:rsidP="00C23904">
            <w:pPr>
              <w:pStyle w:val="ListParagraph"/>
              <w:numPr>
                <w:ilvl w:val="2"/>
                <w:numId w:val="18"/>
              </w:numPr>
              <w:spacing w:line="360" w:lineRule="auto"/>
              <w:jc w:val="both"/>
            </w:pPr>
            <w:r>
              <w:t>System should allow bidder to upload multiple documents against this option.</w:t>
            </w:r>
          </w:p>
          <w:p w:rsidR="005E0F28" w:rsidRDefault="005E0F28" w:rsidP="00C23904">
            <w:pPr>
              <w:pStyle w:val="ListParagraph"/>
              <w:numPr>
                <w:ilvl w:val="2"/>
                <w:numId w:val="18"/>
              </w:numPr>
              <w:spacing w:line="360" w:lineRule="auto"/>
              <w:jc w:val="both"/>
            </w:pPr>
            <w:r>
              <w:t>System should validate for atleast “1” document against this option.</w:t>
            </w:r>
          </w:p>
          <w:p w:rsidR="003C2EC1" w:rsidRDefault="003C2EC1" w:rsidP="00C23904">
            <w:pPr>
              <w:pStyle w:val="ListParagraph"/>
              <w:numPr>
                <w:ilvl w:val="3"/>
                <w:numId w:val="18"/>
              </w:numPr>
              <w:spacing w:line="360" w:lineRule="auto"/>
              <w:jc w:val="both"/>
            </w:pPr>
            <w:r>
              <w:t>Once the required documents are uploaded from bidder, system should display ‘Complete Registration’ button.</w:t>
            </w:r>
          </w:p>
          <w:p w:rsidR="00FE021D" w:rsidRDefault="00FE021D" w:rsidP="00A72491">
            <w:pPr>
              <w:pStyle w:val="ListParagraph"/>
              <w:numPr>
                <w:ilvl w:val="4"/>
                <w:numId w:val="18"/>
              </w:numPr>
              <w:spacing w:line="360" w:lineRule="auto"/>
              <w:jc w:val="both"/>
            </w:pPr>
            <w:r>
              <w:t>On clicking this button, bidder profile should move to ‘Approved’ status in Manage bidders.</w:t>
            </w:r>
          </w:p>
          <w:p w:rsidR="00FE021D" w:rsidRDefault="00FE021D" w:rsidP="00A72491">
            <w:pPr>
              <w:pStyle w:val="ListParagraph"/>
              <w:numPr>
                <w:ilvl w:val="4"/>
                <w:numId w:val="18"/>
              </w:numPr>
              <w:spacing w:line="360" w:lineRule="auto"/>
              <w:jc w:val="both"/>
            </w:pPr>
            <w:r>
              <w:t>On clicking this button, bidder should get redirected to homepage after login with message as “Profile approved successfully”.</w:t>
            </w:r>
          </w:p>
          <w:p w:rsidR="003C2EC1" w:rsidRDefault="003C2EC1" w:rsidP="00C23904">
            <w:pPr>
              <w:pStyle w:val="ListParagraph"/>
              <w:numPr>
                <w:ilvl w:val="1"/>
                <w:numId w:val="18"/>
              </w:numPr>
              <w:spacing w:line="360" w:lineRule="auto"/>
              <w:jc w:val="both"/>
            </w:pPr>
            <w:r>
              <w:t xml:space="preserve">If the applicant type is other than Individual and KYC </w:t>
            </w:r>
            <w:r w:rsidR="00FE021D">
              <w:t>details does not match with Company name / Applicant name</w:t>
            </w:r>
            <w:r>
              <w:t xml:space="preserve">, system should redirect user to next page of ‘Document Upload’ and provide the mandatory document list for </w:t>
            </w:r>
            <w:r w:rsidRPr="005E0F28">
              <w:t>‘Authorization letter’</w:t>
            </w:r>
            <w:r>
              <w:t xml:space="preserve"> </w:t>
            </w:r>
            <w:r w:rsidR="00EB5487">
              <w:t xml:space="preserve">along with </w:t>
            </w:r>
            <w:del w:id="101" w:author="Faisal Pathan" w:date="2024-01-16T15:27:00Z">
              <w:r w:rsidR="00EB5487" w:rsidDel="00756472">
                <w:delText xml:space="preserve">PAN / </w:delText>
              </w:r>
            </w:del>
            <w:ins w:id="102" w:author="Faisal Pathan" w:date="2024-01-16T15:27:00Z">
              <w:r w:rsidR="00756472">
                <w:t xml:space="preserve">TAN, </w:t>
              </w:r>
            </w:ins>
            <w:r w:rsidR="00EB5487">
              <w:t xml:space="preserve">Aadhar &amp; GST </w:t>
            </w:r>
            <w:r>
              <w:t>document upload list.</w:t>
            </w:r>
          </w:p>
          <w:p w:rsidR="003C2EC1" w:rsidRDefault="003C2EC1" w:rsidP="00C23904">
            <w:pPr>
              <w:pStyle w:val="ListParagraph"/>
              <w:numPr>
                <w:ilvl w:val="2"/>
                <w:numId w:val="18"/>
              </w:numPr>
              <w:spacing w:line="360" w:lineRule="auto"/>
              <w:jc w:val="both"/>
            </w:pPr>
            <w:r>
              <w:t>In this case, system should display below option in dropdown list default selected;</w:t>
            </w:r>
          </w:p>
          <w:p w:rsidR="003C2EC1" w:rsidRDefault="003C2EC1" w:rsidP="00C23904">
            <w:pPr>
              <w:pStyle w:val="ListParagraph"/>
              <w:numPr>
                <w:ilvl w:val="3"/>
                <w:numId w:val="18"/>
              </w:numPr>
              <w:spacing w:line="360" w:lineRule="auto"/>
              <w:jc w:val="both"/>
            </w:pPr>
            <w:r w:rsidRPr="005E0F28">
              <w:t>Authorization letter</w:t>
            </w:r>
          </w:p>
          <w:p w:rsidR="00FE021D" w:rsidDel="00073C78" w:rsidRDefault="00FE021D" w:rsidP="00C23904">
            <w:pPr>
              <w:pStyle w:val="ListParagraph"/>
              <w:numPr>
                <w:ilvl w:val="3"/>
                <w:numId w:val="18"/>
              </w:numPr>
              <w:spacing w:line="360" w:lineRule="auto"/>
              <w:jc w:val="both"/>
              <w:rPr>
                <w:del w:id="103" w:author="Faisal Pathan" w:date="2024-01-16T17:22:00Z"/>
              </w:rPr>
            </w:pPr>
            <w:del w:id="104" w:author="Faisal Pathan" w:date="2024-01-16T17:22:00Z">
              <w:r w:rsidDel="00073C78">
                <w:delText>Aadhar card</w:delText>
              </w:r>
            </w:del>
          </w:p>
          <w:p w:rsidR="00FE021D" w:rsidRDefault="00FE021D" w:rsidP="00C23904">
            <w:pPr>
              <w:pStyle w:val="ListParagraph"/>
              <w:numPr>
                <w:ilvl w:val="3"/>
                <w:numId w:val="18"/>
              </w:numPr>
              <w:spacing w:line="360" w:lineRule="auto"/>
              <w:jc w:val="both"/>
              <w:rPr>
                <w:ins w:id="105" w:author="Faisal Pathan" w:date="2024-01-16T17:12:00Z"/>
              </w:rPr>
            </w:pPr>
            <w:del w:id="106" w:author="Faisal Pathan" w:date="2024-01-16T15:27:00Z">
              <w:r w:rsidDel="00756472">
                <w:delText xml:space="preserve">PAN </w:delText>
              </w:r>
            </w:del>
            <w:ins w:id="107" w:author="Faisal Pathan" w:date="2024-01-16T15:27:00Z">
              <w:r w:rsidR="00756472">
                <w:t>TAN</w:t>
              </w:r>
              <w:r w:rsidR="00756472">
                <w:t xml:space="preserve"> </w:t>
              </w:r>
            </w:ins>
            <w:r>
              <w:t>card</w:t>
            </w:r>
          </w:p>
          <w:p w:rsidR="00692365" w:rsidRDefault="00692365" w:rsidP="00692365">
            <w:pPr>
              <w:pStyle w:val="ListParagraph"/>
              <w:numPr>
                <w:ilvl w:val="4"/>
                <w:numId w:val="18"/>
              </w:numPr>
              <w:spacing w:line="360" w:lineRule="auto"/>
              <w:jc w:val="both"/>
              <w:rPr>
                <w:ins w:id="108" w:author="Faisal Pathan" w:date="2024-01-16T17:18:00Z"/>
              </w:rPr>
              <w:pPrChange w:id="109" w:author="Faisal Pathan" w:date="2024-01-16T17:12:00Z">
                <w:pPr>
                  <w:pStyle w:val="ListParagraph"/>
                  <w:numPr>
                    <w:ilvl w:val="3"/>
                    <w:numId w:val="18"/>
                  </w:numPr>
                  <w:spacing w:line="360" w:lineRule="auto"/>
                  <w:ind w:left="2880" w:hanging="360"/>
                  <w:jc w:val="both"/>
                </w:pPr>
              </w:pPrChange>
            </w:pPr>
            <w:ins w:id="110" w:author="Faisal Pathan" w:date="2024-01-16T17:12:00Z">
              <w:r>
                <w:t xml:space="preserve">If the TAN number is </w:t>
              </w:r>
            </w:ins>
            <w:ins w:id="111" w:author="Faisal Pathan" w:date="2024-01-16T17:13:00Z">
              <w:r>
                <w:t>submitted</w:t>
              </w:r>
            </w:ins>
            <w:ins w:id="112" w:author="Faisal Pathan" w:date="2024-01-16T17:12:00Z">
              <w:r>
                <w:t xml:space="preserve"> by bidder</w:t>
              </w:r>
            </w:ins>
            <w:ins w:id="113" w:author="Faisal Pathan" w:date="2024-01-16T17:13:00Z">
              <w:r>
                <w:t xml:space="preserve"> </w:t>
              </w:r>
            </w:ins>
            <w:ins w:id="114" w:author="Faisal Pathan" w:date="2024-01-16T17:19:00Z">
              <w:r>
                <w:t xml:space="preserve">in registration page </w:t>
              </w:r>
            </w:ins>
            <w:ins w:id="115" w:author="Faisal Pathan" w:date="2024-01-16T17:13:00Z">
              <w:r>
                <w:t xml:space="preserve">and KYC details does not </w:t>
              </w:r>
            </w:ins>
            <w:ins w:id="116" w:author="Faisal Pathan" w:date="2024-01-16T17:14:00Z">
              <w:r>
                <w:t>match</w:t>
              </w:r>
            </w:ins>
            <w:ins w:id="117" w:author="Faisal Pathan" w:date="2024-01-16T17:13:00Z">
              <w:r>
                <w:t xml:space="preserve">, system should display this option in </w:t>
              </w:r>
              <w:r>
                <w:lastRenderedPageBreak/>
                <w:t>dropdown</w:t>
              </w:r>
            </w:ins>
            <w:ins w:id="118" w:author="Faisal Pathan" w:date="2024-01-16T17:18:00Z">
              <w:r>
                <w:t xml:space="preserve"> and it should be mandatory to be uploaded by bidder</w:t>
              </w:r>
            </w:ins>
            <w:ins w:id="119" w:author="Faisal Pathan" w:date="2024-01-16T17:13:00Z">
              <w:r>
                <w:t xml:space="preserve">. </w:t>
              </w:r>
            </w:ins>
          </w:p>
          <w:p w:rsidR="00692365" w:rsidRDefault="00692365" w:rsidP="00692365">
            <w:pPr>
              <w:pStyle w:val="ListParagraph"/>
              <w:numPr>
                <w:ilvl w:val="4"/>
                <w:numId w:val="18"/>
              </w:numPr>
              <w:spacing w:line="360" w:lineRule="auto"/>
              <w:jc w:val="both"/>
              <w:rPr>
                <w:ins w:id="120" w:author="Faisal Pathan" w:date="2024-01-16T17:18:00Z"/>
              </w:rPr>
              <w:pPrChange w:id="121" w:author="Faisal Pathan" w:date="2024-01-16T17:18:00Z">
                <w:pPr>
                  <w:pStyle w:val="ListParagraph"/>
                  <w:numPr>
                    <w:ilvl w:val="3"/>
                    <w:numId w:val="18"/>
                  </w:numPr>
                  <w:spacing w:line="360" w:lineRule="auto"/>
                  <w:ind w:left="2880" w:hanging="360"/>
                  <w:jc w:val="both"/>
                </w:pPr>
              </w:pPrChange>
            </w:pPr>
            <w:ins w:id="122" w:author="Faisal Pathan" w:date="2024-01-16T17:18:00Z">
              <w:r>
                <w:t xml:space="preserve">If the TAN number is </w:t>
              </w:r>
            </w:ins>
            <w:ins w:id="123" w:author="Faisal Pathan" w:date="2024-01-16T17:19:00Z">
              <w:r>
                <w:t xml:space="preserve">not </w:t>
              </w:r>
            </w:ins>
            <w:ins w:id="124" w:author="Faisal Pathan" w:date="2024-01-16T17:18:00Z">
              <w:r>
                <w:t>submitted by bidder</w:t>
              </w:r>
            </w:ins>
            <w:ins w:id="125" w:author="Faisal Pathan" w:date="2024-01-16T17:19:00Z">
              <w:r>
                <w:t xml:space="preserve"> in registration page</w:t>
              </w:r>
            </w:ins>
            <w:ins w:id="126" w:author="Faisal Pathan" w:date="2024-01-16T17:18:00Z">
              <w:r>
                <w:t xml:space="preserve"> and KYC details does not match, system should display this option in dropdown and it should be </w:t>
              </w:r>
            </w:ins>
            <w:ins w:id="127" w:author="Faisal Pathan" w:date="2024-01-16T17:19:00Z">
              <w:r>
                <w:t>non-</w:t>
              </w:r>
            </w:ins>
            <w:ins w:id="128" w:author="Faisal Pathan" w:date="2024-01-16T17:18:00Z">
              <w:r>
                <w:t>mandatory to be uploaded by bidder</w:t>
              </w:r>
              <w:r>
                <w:t>.</w:t>
              </w:r>
            </w:ins>
          </w:p>
          <w:p w:rsidR="00692365" w:rsidRDefault="00692365" w:rsidP="00692365">
            <w:pPr>
              <w:pStyle w:val="ListParagraph"/>
              <w:numPr>
                <w:ilvl w:val="5"/>
                <w:numId w:val="18"/>
              </w:numPr>
              <w:spacing w:line="360" w:lineRule="auto"/>
              <w:jc w:val="both"/>
              <w:rPr>
                <w:ins w:id="129" w:author="Faisal Pathan" w:date="2024-01-16T17:14:00Z"/>
              </w:rPr>
              <w:pPrChange w:id="130" w:author="Faisal Pathan" w:date="2024-01-16T17:19:00Z">
                <w:pPr>
                  <w:pStyle w:val="ListParagraph"/>
                  <w:numPr>
                    <w:ilvl w:val="3"/>
                    <w:numId w:val="18"/>
                  </w:numPr>
                  <w:spacing w:line="360" w:lineRule="auto"/>
                  <w:ind w:left="2880" w:hanging="360"/>
                  <w:jc w:val="both"/>
                </w:pPr>
              </w:pPrChange>
            </w:pPr>
            <w:ins w:id="131" w:author="Faisal Pathan" w:date="2024-01-16T17:19:00Z">
              <w:r>
                <w:t xml:space="preserve">In this case, </w:t>
              </w:r>
              <w:r>
                <w:t>‘Complete</w:t>
              </w:r>
              <w:r>
                <w:t xml:space="preserve"> Registration’ button should get displayed if the other mandatory documents gets uploaded.</w:t>
              </w:r>
            </w:ins>
          </w:p>
          <w:p w:rsidR="00692365" w:rsidDel="00692365" w:rsidRDefault="00692365" w:rsidP="00692365">
            <w:pPr>
              <w:pStyle w:val="ListParagraph"/>
              <w:numPr>
                <w:ilvl w:val="4"/>
                <w:numId w:val="18"/>
              </w:numPr>
              <w:spacing w:line="360" w:lineRule="auto"/>
              <w:jc w:val="both"/>
              <w:rPr>
                <w:del w:id="132" w:author="Faisal Pathan" w:date="2024-01-16T17:18:00Z"/>
              </w:rPr>
              <w:pPrChange w:id="133" w:author="Faisal Pathan" w:date="2024-01-16T17:12:00Z">
                <w:pPr>
                  <w:pStyle w:val="ListParagraph"/>
                  <w:numPr>
                    <w:ilvl w:val="3"/>
                    <w:numId w:val="18"/>
                  </w:numPr>
                  <w:spacing w:line="360" w:lineRule="auto"/>
                  <w:ind w:left="2880" w:hanging="360"/>
                  <w:jc w:val="both"/>
                </w:pPr>
              </w:pPrChange>
            </w:pPr>
          </w:p>
          <w:p w:rsidR="00FE021D" w:rsidRDefault="00FE021D" w:rsidP="00C23904">
            <w:pPr>
              <w:pStyle w:val="ListParagraph"/>
              <w:numPr>
                <w:ilvl w:val="3"/>
                <w:numId w:val="18"/>
              </w:numPr>
              <w:spacing w:line="360" w:lineRule="auto"/>
              <w:jc w:val="both"/>
              <w:rPr>
                <w:ins w:id="134" w:author="Faisal Pathan" w:date="2024-01-16T15:41:00Z"/>
              </w:rPr>
            </w:pPr>
            <w:r>
              <w:t>GST certificate</w:t>
            </w:r>
          </w:p>
          <w:p w:rsidR="00770903" w:rsidRDefault="00770903" w:rsidP="00770903">
            <w:pPr>
              <w:pStyle w:val="ListParagraph"/>
              <w:numPr>
                <w:ilvl w:val="2"/>
                <w:numId w:val="18"/>
              </w:numPr>
              <w:spacing w:line="360" w:lineRule="auto"/>
              <w:jc w:val="both"/>
              <w:rPr>
                <w:ins w:id="135" w:author="Faisal Pathan" w:date="2024-01-16T15:41:00Z"/>
              </w:rPr>
            </w:pPr>
            <w:ins w:id="136" w:author="Faisal Pathan" w:date="2024-01-16T15:41:00Z">
              <w:r>
                <w:t>System should provide hyperlink for downloading authorization letter format as ‘Download Authorization letter’ under document upload page.</w:t>
              </w:r>
            </w:ins>
          </w:p>
          <w:p w:rsidR="00770903" w:rsidRDefault="00770903" w:rsidP="00770903">
            <w:pPr>
              <w:pStyle w:val="ListParagraph"/>
              <w:numPr>
                <w:ilvl w:val="3"/>
                <w:numId w:val="18"/>
              </w:numPr>
              <w:spacing w:line="360" w:lineRule="auto"/>
              <w:jc w:val="both"/>
              <w:rPr>
                <w:ins w:id="137" w:author="Faisal Pathan" w:date="2024-01-16T15:41:00Z"/>
              </w:rPr>
            </w:pPr>
            <w:ins w:id="138" w:author="Faisal Pathan" w:date="2024-01-16T15:41:00Z">
              <w:r>
                <w:t>On clicking this link, system should download the document in bidder’s system. (Authorization letter document is attached in Reference documents)</w:t>
              </w:r>
            </w:ins>
          </w:p>
          <w:p w:rsidR="00770903" w:rsidRDefault="00770903" w:rsidP="00770903">
            <w:pPr>
              <w:pStyle w:val="ListParagraph"/>
              <w:numPr>
                <w:ilvl w:val="3"/>
                <w:numId w:val="18"/>
              </w:numPr>
              <w:spacing w:line="360" w:lineRule="auto"/>
              <w:jc w:val="both"/>
              <w:pPrChange w:id="139" w:author="Faisal Pathan" w:date="2024-01-16T15:41:00Z">
                <w:pPr>
                  <w:pStyle w:val="ListParagraph"/>
                  <w:numPr>
                    <w:ilvl w:val="3"/>
                    <w:numId w:val="18"/>
                  </w:numPr>
                  <w:spacing w:line="360" w:lineRule="auto"/>
                  <w:ind w:left="2880" w:hanging="360"/>
                  <w:jc w:val="both"/>
                </w:pPr>
              </w:pPrChange>
            </w:pPr>
            <w:ins w:id="140" w:author="Faisal Pathan" w:date="2024-01-16T15:41:00Z">
              <w:r>
                <w:t>System should provide instructions below this document link as “</w:t>
              </w:r>
              <w:r w:rsidRPr="007718C0">
                <w:rPr>
                  <w:i/>
                </w:rPr>
                <w:t>(The bidders are required to fill this ‘Authorization Letter’ on their company’s letter head and sign, stamp, scan and upload the same)</w:t>
              </w:r>
              <w:r>
                <w:t>”.</w:t>
              </w:r>
            </w:ins>
          </w:p>
          <w:p w:rsidR="003C2EC1" w:rsidRDefault="003C2EC1" w:rsidP="00C23904">
            <w:pPr>
              <w:pStyle w:val="ListParagraph"/>
              <w:numPr>
                <w:ilvl w:val="2"/>
                <w:numId w:val="18"/>
              </w:numPr>
              <w:spacing w:line="360" w:lineRule="auto"/>
              <w:jc w:val="both"/>
            </w:pPr>
            <w:r>
              <w:t>The name of this field and page should be ‘Supporting documents”.</w:t>
            </w:r>
          </w:p>
          <w:p w:rsidR="00FE021D" w:rsidRDefault="00FE021D" w:rsidP="00A72491">
            <w:pPr>
              <w:pStyle w:val="ListParagraph"/>
              <w:numPr>
                <w:ilvl w:val="2"/>
                <w:numId w:val="18"/>
              </w:numPr>
              <w:spacing w:line="360" w:lineRule="auto"/>
              <w:jc w:val="both"/>
            </w:pPr>
            <w:r>
              <w:t>Default value in dropdown should be ‘—Please select—‘.</w:t>
            </w:r>
          </w:p>
          <w:p w:rsidR="003C2EC1" w:rsidRDefault="003C2EC1" w:rsidP="00C23904">
            <w:pPr>
              <w:pStyle w:val="ListParagraph"/>
              <w:numPr>
                <w:ilvl w:val="2"/>
                <w:numId w:val="18"/>
              </w:numPr>
              <w:spacing w:line="360" w:lineRule="auto"/>
              <w:jc w:val="both"/>
            </w:pPr>
            <w:r>
              <w:t xml:space="preserve">System should allow bidder to upload multiple documents per </w:t>
            </w:r>
            <w:r w:rsidR="00FE021D">
              <w:t>value of dropdown</w:t>
            </w:r>
            <w:r>
              <w:t>.</w:t>
            </w:r>
          </w:p>
          <w:p w:rsidR="003C2EC1" w:rsidRDefault="003C2EC1" w:rsidP="00C23904">
            <w:pPr>
              <w:pStyle w:val="ListParagraph"/>
              <w:numPr>
                <w:ilvl w:val="2"/>
                <w:numId w:val="18"/>
              </w:numPr>
              <w:spacing w:line="360" w:lineRule="auto"/>
              <w:jc w:val="both"/>
            </w:pPr>
            <w:r>
              <w:t>System should provide standard upload/delete document functionality.</w:t>
            </w:r>
          </w:p>
          <w:p w:rsidR="003C2EC1" w:rsidRDefault="003C2EC1" w:rsidP="00A72491">
            <w:pPr>
              <w:pStyle w:val="ListParagraph"/>
              <w:numPr>
                <w:ilvl w:val="3"/>
                <w:numId w:val="18"/>
              </w:numPr>
              <w:spacing w:line="360" w:lineRule="auto"/>
              <w:jc w:val="both"/>
            </w:pPr>
            <w:r>
              <w:t>System should provide the standard uploaded document functionality for bidder review.</w:t>
            </w:r>
            <w:r w:rsidR="00FE021D">
              <w:t xml:space="preserve"> System should display ‘Total documents’, ‘Pending documents’ and ‘Uploaded documents’ column table as per standard document upload table provision in document upload functionality.</w:t>
            </w:r>
          </w:p>
          <w:p w:rsidR="003C2EC1" w:rsidRDefault="003C2EC1" w:rsidP="00C23904">
            <w:pPr>
              <w:pStyle w:val="ListParagraph"/>
              <w:numPr>
                <w:ilvl w:val="2"/>
                <w:numId w:val="18"/>
              </w:numPr>
              <w:spacing w:line="360" w:lineRule="auto"/>
              <w:jc w:val="both"/>
            </w:pPr>
            <w:r>
              <w:t>System should validate for each available option in dropdown list.</w:t>
            </w:r>
          </w:p>
          <w:p w:rsidR="003C2EC1" w:rsidRPr="003C2EC1" w:rsidRDefault="003C2EC1" w:rsidP="00C23904">
            <w:pPr>
              <w:pStyle w:val="ListParagraph"/>
              <w:numPr>
                <w:ilvl w:val="2"/>
                <w:numId w:val="18"/>
              </w:numPr>
              <w:spacing w:line="360" w:lineRule="auto"/>
              <w:jc w:val="both"/>
            </w:pPr>
            <w:r>
              <w:t>System should validate for atleast “1” document against each option.</w:t>
            </w:r>
          </w:p>
          <w:p w:rsidR="003C2EC1" w:rsidRDefault="003C2EC1" w:rsidP="00C23904">
            <w:pPr>
              <w:pStyle w:val="ListParagraph"/>
              <w:numPr>
                <w:ilvl w:val="3"/>
                <w:numId w:val="18"/>
              </w:numPr>
              <w:spacing w:line="360" w:lineRule="auto"/>
              <w:jc w:val="both"/>
            </w:pPr>
            <w:r>
              <w:t xml:space="preserve">Once the </w:t>
            </w:r>
            <w:r w:rsidR="00FE021D">
              <w:t xml:space="preserve">mandatory </w:t>
            </w:r>
            <w:r>
              <w:t>documents are uploaded from bidder, system should display ‘Complete Registration’ button.</w:t>
            </w:r>
          </w:p>
          <w:p w:rsidR="003C2EC1" w:rsidRDefault="003C2EC1" w:rsidP="00C23904">
            <w:pPr>
              <w:pStyle w:val="ListParagraph"/>
              <w:numPr>
                <w:ilvl w:val="4"/>
                <w:numId w:val="18"/>
              </w:numPr>
              <w:spacing w:line="360" w:lineRule="auto"/>
              <w:jc w:val="both"/>
            </w:pPr>
            <w:r>
              <w:t xml:space="preserve">On clicking this button, system should redirect user to homepage </w:t>
            </w:r>
            <w:r>
              <w:lastRenderedPageBreak/>
              <w:t>with message as “Registration is completed. You will further get notified on your registered email Id about the status of your application”.</w:t>
            </w:r>
            <w:r w:rsidR="00FE021D">
              <w:t xml:space="preserve"> Bidder profile should move to ‘Pending’ status in Manage bidders. Manual approval process should be followed for the approval of pending profiles of bidders.</w:t>
            </w:r>
          </w:p>
          <w:p w:rsidR="003C2EC1" w:rsidRDefault="003C2EC1" w:rsidP="00C23904">
            <w:pPr>
              <w:pStyle w:val="ListParagraph"/>
              <w:numPr>
                <w:ilvl w:val="4"/>
                <w:numId w:val="18"/>
              </w:numPr>
              <w:spacing w:line="360" w:lineRule="auto"/>
              <w:jc w:val="both"/>
            </w:pPr>
            <w:r>
              <w:t xml:space="preserve">Until the registration is completed by user </w:t>
            </w:r>
            <w:r w:rsidR="00AB06BE">
              <w:t>by clicking ‘Complete</w:t>
            </w:r>
            <w:r>
              <w:t xml:space="preserve"> Registration’ button, his/her profile should remain in ‘Incomplete’ status in Manage bidder.</w:t>
            </w:r>
          </w:p>
          <w:p w:rsidR="003C2EC1" w:rsidRDefault="003C2EC1" w:rsidP="00C23904">
            <w:pPr>
              <w:pStyle w:val="ListParagraph"/>
              <w:numPr>
                <w:ilvl w:val="4"/>
                <w:numId w:val="18"/>
              </w:numPr>
              <w:spacing w:line="360" w:lineRule="auto"/>
              <w:jc w:val="both"/>
            </w:pPr>
            <w:r>
              <w:t>System should save the profile details of user. If user session is closed and user comes again and login with credentials, system should redirect user to Supporting documents page for completing the registration (in case if user has uploaded the documents before closing the session, those documents should also be available when user login again).</w:t>
            </w:r>
          </w:p>
          <w:p w:rsidR="00EB5487" w:rsidRPr="00A72491" w:rsidRDefault="00EB5487" w:rsidP="00A72491">
            <w:pPr>
              <w:pStyle w:val="ListParagraph"/>
              <w:numPr>
                <w:ilvl w:val="1"/>
                <w:numId w:val="18"/>
              </w:numPr>
              <w:spacing w:line="360" w:lineRule="auto"/>
              <w:jc w:val="both"/>
            </w:pPr>
            <w:r w:rsidRPr="00A72491">
              <w:t>If PAN</w:t>
            </w:r>
            <w:ins w:id="141" w:author="Faisal Pathan" w:date="2024-01-16T15:28:00Z">
              <w:r w:rsidR="00756472">
                <w:t xml:space="preserve"> / TAN,</w:t>
              </w:r>
            </w:ins>
            <w:del w:id="142" w:author="Faisal Pathan" w:date="2024-01-16T15:28:00Z">
              <w:r w:rsidRPr="00A72491" w:rsidDel="00756472">
                <w:delText xml:space="preserve"> /</w:delText>
              </w:r>
            </w:del>
            <w:r w:rsidRPr="00A72491">
              <w:t xml:space="preserve"> Aadhar &amp; GST details are validated / matched with profile, the system should auto approve profile (all applicant types)</w:t>
            </w:r>
          </w:p>
          <w:p w:rsidR="00352058" w:rsidRPr="00737D5B" w:rsidRDefault="00352058" w:rsidP="006075BB">
            <w:pPr>
              <w:spacing w:line="360" w:lineRule="auto"/>
              <w:jc w:val="both"/>
            </w:pPr>
            <w:r w:rsidRPr="00A4484C">
              <w:rPr>
                <w:b/>
              </w:rPr>
              <w:t>Key scenarios</w:t>
            </w:r>
          </w:p>
          <w:p w:rsidR="00C25846" w:rsidRPr="00B04733" w:rsidRDefault="00C25846" w:rsidP="00C25846">
            <w:pPr>
              <w:pStyle w:val="ListParagraph"/>
              <w:numPr>
                <w:ilvl w:val="0"/>
                <w:numId w:val="18"/>
              </w:numPr>
              <w:spacing w:line="360" w:lineRule="auto"/>
              <w:jc w:val="both"/>
              <w:rPr>
                <w:b/>
              </w:rPr>
            </w:pPr>
            <w:r>
              <w:t>To Implement bidder registration process with eKYC as per NLMC requirement.</w:t>
            </w:r>
          </w:p>
          <w:p w:rsidR="002C335B" w:rsidRPr="00737D5B" w:rsidRDefault="002C335B" w:rsidP="006075BB">
            <w:pPr>
              <w:spacing w:line="360" w:lineRule="auto"/>
              <w:jc w:val="both"/>
            </w:pPr>
            <w:r w:rsidRPr="00A4484C">
              <w:rPr>
                <w:b/>
              </w:rPr>
              <w:t>Assumptions/Exceptions(if any)</w:t>
            </w:r>
          </w:p>
          <w:p w:rsidR="002C335B" w:rsidRPr="00A4484C" w:rsidRDefault="00D536F2" w:rsidP="00C23904">
            <w:pPr>
              <w:pStyle w:val="ListParagraph"/>
              <w:numPr>
                <w:ilvl w:val="0"/>
                <w:numId w:val="18"/>
              </w:numPr>
              <w:spacing w:line="360" w:lineRule="auto"/>
              <w:jc w:val="both"/>
            </w:pPr>
            <w:r>
              <w:t xml:space="preserve">Validations / Verifications related points of KYC </w:t>
            </w:r>
            <w:r w:rsidR="004106A5">
              <w:t>with</w:t>
            </w:r>
            <w:r>
              <w:t xml:space="preserve"> Company name / Applicant name may get change after the final review of CR by NLMC.</w:t>
            </w:r>
          </w:p>
          <w:p w:rsidR="00251BCA" w:rsidRPr="00A4484C" w:rsidRDefault="00251BCA" w:rsidP="00E04802">
            <w:pPr>
              <w:spacing w:line="360" w:lineRule="auto"/>
              <w:jc w:val="both"/>
              <w:rPr>
                <w:b/>
              </w:rPr>
            </w:pPr>
            <w:r w:rsidRPr="00A4484C">
              <w:rPr>
                <w:b/>
              </w:rPr>
              <w:t xml:space="preserve">Reference Document </w:t>
            </w:r>
          </w:p>
          <w:p w:rsidR="00126891" w:rsidRDefault="00126891" w:rsidP="00C23904">
            <w:pPr>
              <w:pStyle w:val="ListParagraph"/>
              <w:numPr>
                <w:ilvl w:val="0"/>
                <w:numId w:val="18"/>
              </w:numPr>
              <w:spacing w:line="360" w:lineRule="auto"/>
              <w:rPr>
                <w:ins w:id="143" w:author="Faisal Pathan" w:date="2024-01-16T15:19:00Z"/>
              </w:rPr>
            </w:pPr>
            <w:ins w:id="144" w:author="Faisal Pathan" w:date="2024-01-16T15:19:00Z">
              <w:r>
                <w:t>Authorization letter document.</w:t>
              </w:r>
            </w:ins>
          </w:p>
          <w:p w:rsidR="00E04802" w:rsidRPr="00A4484C" w:rsidRDefault="00126891" w:rsidP="00126891">
            <w:pPr>
              <w:pStyle w:val="ListParagraph"/>
              <w:spacing w:line="360" w:lineRule="auto"/>
              <w:pPrChange w:id="145" w:author="Faisal Pathan" w:date="2024-01-16T15:19:00Z">
                <w:pPr>
                  <w:pStyle w:val="ListParagraph"/>
                  <w:numPr>
                    <w:numId w:val="18"/>
                  </w:numPr>
                  <w:spacing w:line="360" w:lineRule="auto"/>
                  <w:ind w:hanging="360"/>
                </w:pPr>
              </w:pPrChange>
            </w:pPr>
            <w:ins w:id="146" w:author="Faisal Pathan" w:date="2024-01-16T15:21:00Z">
              <w:r>
                <w:object w:dxaOrig="1534"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Link" ProgID="AcroExch.Document.DC" ShapeID="_x0000_i1025" DrawAspect="Icon" r:id="rId9" UpdateMode="Always">
                    <o:LinkType>EnhancedMetaFile</o:LinkType>
                    <o:LockedField>false</o:LockedField>
                    <o:FieldCodes>\f 0</o:FieldCodes>
                  </o:OLEObject>
                </w:object>
              </w:r>
            </w:ins>
            <w:del w:id="147" w:author="Faisal Pathan" w:date="2024-01-16T15:19:00Z">
              <w:r w:rsidR="00C23904" w:rsidDel="00126891">
                <w:delText>NA</w:delText>
              </w:r>
            </w:del>
          </w:p>
        </w:tc>
      </w:tr>
      <w:tr w:rsidR="004003AC" w:rsidRPr="00A4484C" w:rsidTr="004003AC">
        <w:tc>
          <w:tcPr>
            <w:tcW w:w="9956" w:type="dxa"/>
            <w:gridSpan w:val="2"/>
            <w:shd w:val="clear" w:color="auto" w:fill="auto"/>
          </w:tcPr>
          <w:p w:rsidR="004003AC" w:rsidRPr="00A4484C" w:rsidRDefault="004003AC" w:rsidP="007B38CA">
            <w:pPr>
              <w:rPr>
                <w:rFonts w:cs="Arial"/>
              </w:rPr>
            </w:pPr>
            <w:r w:rsidRPr="00A4484C">
              <w:rPr>
                <w:rFonts w:cs="Arial"/>
              </w:rPr>
              <w:lastRenderedPageBreak/>
              <w:t>Reason for Change:</w:t>
            </w:r>
            <w:r w:rsidR="00E6581A" w:rsidRPr="00A4484C">
              <w:rPr>
                <w:rFonts w:cs="Arial"/>
              </w:rPr>
              <w:t xml:space="preserve">  </w:t>
            </w:r>
            <w:r w:rsidR="00E04802" w:rsidRPr="00A4484C">
              <w:rPr>
                <w:rFonts w:cs="Arial"/>
              </w:rPr>
              <w:t xml:space="preserve">Client’s requirement </w:t>
            </w:r>
          </w:p>
        </w:tc>
      </w:tr>
      <w:tr w:rsidR="004003AC" w:rsidRPr="00A4484C" w:rsidTr="004003AC">
        <w:tc>
          <w:tcPr>
            <w:tcW w:w="9956" w:type="dxa"/>
            <w:gridSpan w:val="2"/>
          </w:tcPr>
          <w:p w:rsidR="004003AC" w:rsidRPr="00A4484C" w:rsidRDefault="004003AC" w:rsidP="007B38CA">
            <w:pPr>
              <w:rPr>
                <w:rFonts w:cs="Arial"/>
              </w:rPr>
            </w:pPr>
            <w:r w:rsidRPr="00A4484C">
              <w:rPr>
                <w:rFonts w:cs="Arial"/>
              </w:rPr>
              <w:t xml:space="preserve">Priority: □ High □ </w:t>
            </w:r>
            <w:r w:rsidRPr="00A4484C">
              <w:rPr>
                <w:rFonts w:cs="Arial"/>
                <w:b/>
              </w:rPr>
              <w:t>Medium</w:t>
            </w:r>
            <w:r w:rsidRPr="00A4484C">
              <w:rPr>
                <w:rFonts w:cs="Arial"/>
              </w:rPr>
              <w:t xml:space="preserve"> □ Low</w:t>
            </w:r>
            <w:r w:rsidR="003301C8" w:rsidRPr="00A4484C">
              <w:rPr>
                <w:rFonts w:cs="Arial"/>
              </w:rPr>
              <w:t xml:space="preserve"> : </w:t>
            </w:r>
          </w:p>
        </w:tc>
      </w:tr>
      <w:tr w:rsidR="004003AC" w:rsidRPr="00A4484C" w:rsidTr="004003AC">
        <w:tc>
          <w:tcPr>
            <w:tcW w:w="9956" w:type="dxa"/>
            <w:gridSpan w:val="2"/>
          </w:tcPr>
          <w:p w:rsidR="004003AC" w:rsidRPr="00A4484C" w:rsidRDefault="004003AC" w:rsidP="007B38CA">
            <w:pPr>
              <w:rPr>
                <w:rFonts w:cs="Arial"/>
              </w:rPr>
            </w:pPr>
            <w:r w:rsidRPr="00A4484C">
              <w:rPr>
                <w:rFonts w:cs="Arial"/>
              </w:rPr>
              <w:t>Expected Date of Completion:</w:t>
            </w:r>
            <w:r w:rsidR="007B38CA" w:rsidRPr="00A4484C">
              <w:rPr>
                <w:rFonts w:cs="Arial"/>
              </w:rPr>
              <w:t xml:space="preserve"> </w:t>
            </w:r>
          </w:p>
        </w:tc>
      </w:tr>
      <w:tr w:rsidR="004003AC" w:rsidRPr="00A4484C" w:rsidTr="004003AC">
        <w:tc>
          <w:tcPr>
            <w:tcW w:w="9956" w:type="dxa"/>
            <w:gridSpan w:val="2"/>
          </w:tcPr>
          <w:p w:rsidR="004003AC" w:rsidRPr="00A4484C" w:rsidRDefault="004003AC" w:rsidP="007B38CA">
            <w:pPr>
              <w:rPr>
                <w:rFonts w:cs="Arial"/>
              </w:rPr>
            </w:pPr>
            <w:r w:rsidRPr="00A4484C">
              <w:rPr>
                <w:rFonts w:cs="Arial"/>
              </w:rPr>
              <w:t>Details of any attachments:</w:t>
            </w:r>
            <w:r w:rsidR="003301C8" w:rsidRPr="00A4484C">
              <w:rPr>
                <w:rFonts w:cs="Arial"/>
              </w:rPr>
              <w:t xml:space="preserve"> </w:t>
            </w:r>
          </w:p>
        </w:tc>
      </w:tr>
    </w:tbl>
    <w:p w:rsidR="004003AC" w:rsidRPr="00A4484C" w:rsidRDefault="004003AC" w:rsidP="004003AC"/>
    <w:tbl>
      <w:tblPr>
        <w:tblW w:w="9956"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4267"/>
        <w:gridCol w:w="990"/>
        <w:gridCol w:w="4699"/>
      </w:tblGrid>
      <w:tr w:rsidR="004003AC" w:rsidRPr="00A4484C" w:rsidTr="004003AC">
        <w:trPr>
          <w:gridAfter w:val="2"/>
          <w:wAfter w:w="5689" w:type="dxa"/>
          <w:trHeight w:val="323"/>
        </w:trPr>
        <w:tc>
          <w:tcPr>
            <w:tcW w:w="4267" w:type="dxa"/>
            <w:shd w:val="clear" w:color="auto" w:fill="auto"/>
            <w:vAlign w:val="center"/>
          </w:tcPr>
          <w:p w:rsidR="004003AC" w:rsidRPr="00A4484C" w:rsidRDefault="004003AC" w:rsidP="003C2EC1">
            <w:pPr>
              <w:pStyle w:val="Heading3"/>
              <w:rPr>
                <w:rFonts w:asciiTheme="minorHAnsi" w:hAnsiTheme="minorHAnsi"/>
                <w:sz w:val="22"/>
                <w:szCs w:val="22"/>
              </w:rPr>
            </w:pPr>
            <w:r w:rsidRPr="00A4484C">
              <w:rPr>
                <w:rFonts w:asciiTheme="minorHAnsi" w:hAnsiTheme="minorHAnsi"/>
                <w:sz w:val="22"/>
                <w:szCs w:val="22"/>
              </w:rPr>
              <w:t>Change Impact Analysis</w:t>
            </w:r>
          </w:p>
        </w:tc>
      </w:tr>
      <w:tr w:rsidR="00790AFC" w:rsidRPr="00A4484C" w:rsidTr="003C2EC1">
        <w:trPr>
          <w:trHeight w:val="260"/>
        </w:trPr>
        <w:tc>
          <w:tcPr>
            <w:tcW w:w="4267" w:type="dxa"/>
            <w:shd w:val="clear" w:color="auto" w:fill="auto"/>
            <w:vAlign w:val="center"/>
          </w:tcPr>
          <w:p w:rsidR="00790AFC" w:rsidRPr="00A4484C" w:rsidRDefault="00790AFC" w:rsidP="008C2485">
            <w:pPr>
              <w:rPr>
                <w:rFonts w:cs="Arial"/>
              </w:rPr>
            </w:pPr>
            <w:r w:rsidRPr="00A4484C">
              <w:rPr>
                <w:rFonts w:cs="Arial"/>
              </w:rPr>
              <w:t>Impact Type</w:t>
            </w:r>
            <w:r w:rsidR="00455CB8" w:rsidRPr="00A4484C">
              <w:rPr>
                <w:rFonts w:cs="Arial"/>
              </w:rPr>
              <w:t xml:space="preserve"> </w:t>
            </w:r>
          </w:p>
        </w:tc>
        <w:tc>
          <w:tcPr>
            <w:tcW w:w="5689" w:type="dxa"/>
            <w:gridSpan w:val="2"/>
            <w:shd w:val="clear" w:color="auto" w:fill="auto"/>
            <w:vAlign w:val="center"/>
          </w:tcPr>
          <w:p w:rsidR="00790AFC" w:rsidRPr="00A4484C" w:rsidRDefault="00790AFC" w:rsidP="007B38CA">
            <w:pPr>
              <w:pStyle w:val="Heading3"/>
              <w:rPr>
                <w:rFonts w:asciiTheme="minorHAnsi" w:hAnsiTheme="minorHAnsi"/>
                <w:sz w:val="22"/>
                <w:szCs w:val="22"/>
              </w:rPr>
            </w:pPr>
            <w:r w:rsidRPr="00A4484C">
              <w:rPr>
                <w:rFonts w:asciiTheme="minorHAnsi" w:hAnsiTheme="minorHAnsi"/>
                <w:sz w:val="22"/>
                <w:szCs w:val="22"/>
              </w:rPr>
              <w:t>Remarks</w:t>
            </w:r>
            <w:r w:rsidR="003301C8" w:rsidRPr="00A4484C">
              <w:rPr>
                <w:rFonts w:asciiTheme="minorHAnsi" w:hAnsiTheme="minorHAnsi"/>
                <w:sz w:val="22"/>
                <w:szCs w:val="22"/>
              </w:rPr>
              <w:t xml:space="preserve">: </w:t>
            </w:r>
          </w:p>
        </w:tc>
      </w:tr>
      <w:tr w:rsidR="00790AFC" w:rsidRPr="00A4484C" w:rsidTr="003C2EC1">
        <w:trPr>
          <w:trHeight w:val="260"/>
        </w:trPr>
        <w:tc>
          <w:tcPr>
            <w:tcW w:w="4267" w:type="dxa"/>
            <w:shd w:val="clear" w:color="auto" w:fill="auto"/>
            <w:vAlign w:val="center"/>
          </w:tcPr>
          <w:p w:rsidR="00790AFC" w:rsidRPr="00A4484C" w:rsidRDefault="00790AFC" w:rsidP="00790AFC">
            <w:pPr>
              <w:rPr>
                <w:rFonts w:cs="Arial"/>
              </w:rPr>
            </w:pPr>
            <w:r w:rsidRPr="00A4484C">
              <w:rPr>
                <w:rFonts w:cs="Arial"/>
              </w:rPr>
              <w:t>Impact  if the Change is not done:</w:t>
            </w:r>
          </w:p>
        </w:tc>
        <w:tc>
          <w:tcPr>
            <w:tcW w:w="5689" w:type="dxa"/>
            <w:gridSpan w:val="2"/>
            <w:shd w:val="clear" w:color="auto" w:fill="auto"/>
            <w:vAlign w:val="center"/>
          </w:tcPr>
          <w:p w:rsidR="00790AFC" w:rsidRPr="00A4484C" w:rsidRDefault="00790AFC" w:rsidP="003C2EC1">
            <w:pPr>
              <w:pStyle w:val="Heading3"/>
              <w:rPr>
                <w:rFonts w:asciiTheme="minorHAnsi" w:hAnsiTheme="minorHAnsi"/>
                <w:sz w:val="22"/>
                <w:szCs w:val="22"/>
              </w:rPr>
            </w:pPr>
          </w:p>
        </w:tc>
      </w:tr>
      <w:tr w:rsidR="00251BCA" w:rsidRPr="00A4484C" w:rsidTr="004003AC">
        <w:trPr>
          <w:trHeight w:val="260"/>
        </w:trPr>
        <w:tc>
          <w:tcPr>
            <w:tcW w:w="4267" w:type="dxa"/>
            <w:shd w:val="clear" w:color="auto" w:fill="auto"/>
            <w:vAlign w:val="center"/>
          </w:tcPr>
          <w:p w:rsidR="00251BCA" w:rsidRPr="00A4484C" w:rsidRDefault="00251BCA" w:rsidP="00251BCA">
            <w:pPr>
              <w:rPr>
                <w:rFonts w:cs="Arial"/>
              </w:rPr>
            </w:pPr>
            <w:r w:rsidRPr="00A4484C">
              <w:rPr>
                <w:rFonts w:cs="Arial"/>
              </w:rPr>
              <w:t>Impact on Project Objectives:</w:t>
            </w:r>
          </w:p>
        </w:tc>
        <w:tc>
          <w:tcPr>
            <w:tcW w:w="990" w:type="dxa"/>
            <w:shd w:val="clear" w:color="auto" w:fill="auto"/>
            <w:vAlign w:val="center"/>
          </w:tcPr>
          <w:p w:rsidR="00251BCA" w:rsidRPr="00A4484C" w:rsidRDefault="00251BCA" w:rsidP="00251BCA">
            <w:pPr>
              <w:pStyle w:val="Heading3"/>
              <w:rPr>
                <w:rFonts w:asciiTheme="minorHAnsi" w:hAnsiTheme="minorHAnsi"/>
                <w:sz w:val="22"/>
                <w:szCs w:val="22"/>
              </w:rPr>
            </w:pPr>
            <w:r w:rsidRPr="00A4484C">
              <w:rPr>
                <w:rFonts w:asciiTheme="minorHAnsi" w:hAnsiTheme="minorHAnsi"/>
                <w:sz w:val="22"/>
                <w:szCs w:val="22"/>
              </w:rPr>
              <w:t>Yes/ No</w:t>
            </w:r>
          </w:p>
        </w:tc>
        <w:tc>
          <w:tcPr>
            <w:tcW w:w="4699" w:type="dxa"/>
            <w:shd w:val="clear" w:color="auto" w:fill="auto"/>
            <w:vAlign w:val="center"/>
          </w:tcPr>
          <w:p w:rsidR="00251BCA" w:rsidRPr="00A4484C" w:rsidRDefault="007B38CA" w:rsidP="00251BCA">
            <w:pPr>
              <w:pStyle w:val="Heading3"/>
              <w:rPr>
                <w:rFonts w:asciiTheme="minorHAnsi" w:hAnsiTheme="minorHAnsi"/>
                <w:sz w:val="22"/>
                <w:szCs w:val="22"/>
              </w:rPr>
            </w:pPr>
            <w:r w:rsidRPr="00A4484C">
              <w:rPr>
                <w:rFonts w:asciiTheme="minorHAnsi" w:hAnsiTheme="minorHAnsi"/>
                <w:sz w:val="22"/>
                <w:szCs w:val="22"/>
              </w:rPr>
              <w:t>No</w:t>
            </w:r>
          </w:p>
        </w:tc>
      </w:tr>
      <w:tr w:rsidR="00251BCA" w:rsidRPr="00A4484C" w:rsidTr="004003AC">
        <w:trPr>
          <w:trHeight w:val="260"/>
        </w:trPr>
        <w:tc>
          <w:tcPr>
            <w:tcW w:w="4267" w:type="dxa"/>
            <w:shd w:val="clear" w:color="auto" w:fill="auto"/>
            <w:vAlign w:val="center"/>
          </w:tcPr>
          <w:p w:rsidR="00251BCA" w:rsidRPr="00A4484C" w:rsidRDefault="00251BCA" w:rsidP="00251BCA">
            <w:pPr>
              <w:rPr>
                <w:rFonts w:cs="Arial"/>
              </w:rPr>
            </w:pPr>
            <w:r w:rsidRPr="00A4484C">
              <w:rPr>
                <w:rFonts w:cs="Arial"/>
              </w:rPr>
              <w:t xml:space="preserve">Impact on Project Requirements:                                     </w:t>
            </w:r>
          </w:p>
        </w:tc>
        <w:tc>
          <w:tcPr>
            <w:tcW w:w="990" w:type="dxa"/>
            <w:shd w:val="clear" w:color="auto" w:fill="auto"/>
            <w:vAlign w:val="center"/>
          </w:tcPr>
          <w:p w:rsidR="00251BCA" w:rsidRPr="00A4484C" w:rsidRDefault="00251BCA" w:rsidP="00251BCA">
            <w:pPr>
              <w:pStyle w:val="Heading3"/>
              <w:rPr>
                <w:rFonts w:asciiTheme="minorHAnsi" w:hAnsiTheme="minorHAnsi"/>
                <w:sz w:val="22"/>
                <w:szCs w:val="22"/>
              </w:rPr>
            </w:pPr>
            <w:r w:rsidRPr="00A4484C">
              <w:rPr>
                <w:rFonts w:asciiTheme="minorHAnsi" w:hAnsiTheme="minorHAnsi"/>
                <w:sz w:val="22"/>
                <w:szCs w:val="22"/>
              </w:rPr>
              <w:t>Yes/ No</w:t>
            </w:r>
          </w:p>
        </w:tc>
        <w:tc>
          <w:tcPr>
            <w:tcW w:w="4699" w:type="dxa"/>
            <w:shd w:val="clear" w:color="auto" w:fill="auto"/>
            <w:vAlign w:val="center"/>
          </w:tcPr>
          <w:p w:rsidR="00251BCA" w:rsidRPr="00A4484C" w:rsidRDefault="007B38CA" w:rsidP="00251BCA">
            <w:pPr>
              <w:pStyle w:val="Heading3"/>
              <w:rPr>
                <w:rFonts w:asciiTheme="minorHAnsi" w:hAnsiTheme="minorHAnsi"/>
                <w:sz w:val="22"/>
                <w:szCs w:val="22"/>
              </w:rPr>
            </w:pPr>
            <w:r w:rsidRPr="00A4484C">
              <w:rPr>
                <w:rFonts w:asciiTheme="minorHAnsi" w:hAnsiTheme="minorHAnsi"/>
                <w:sz w:val="22"/>
                <w:szCs w:val="22"/>
              </w:rPr>
              <w:t>No</w:t>
            </w:r>
          </w:p>
        </w:tc>
      </w:tr>
      <w:tr w:rsidR="00251BCA" w:rsidRPr="00A4484C" w:rsidTr="004003AC">
        <w:trPr>
          <w:trHeight w:val="260"/>
        </w:trPr>
        <w:tc>
          <w:tcPr>
            <w:tcW w:w="4267" w:type="dxa"/>
            <w:shd w:val="clear" w:color="auto" w:fill="auto"/>
            <w:vAlign w:val="center"/>
          </w:tcPr>
          <w:p w:rsidR="00251BCA" w:rsidRPr="00A4484C" w:rsidRDefault="00251BCA" w:rsidP="00251BCA">
            <w:pPr>
              <w:rPr>
                <w:rFonts w:cs="Arial"/>
              </w:rPr>
            </w:pPr>
            <w:r w:rsidRPr="00A4484C">
              <w:rPr>
                <w:rFonts w:cs="Arial"/>
              </w:rPr>
              <w:t>Impact on Project’s Technical Architecture:</w:t>
            </w:r>
          </w:p>
        </w:tc>
        <w:tc>
          <w:tcPr>
            <w:tcW w:w="990" w:type="dxa"/>
            <w:shd w:val="clear" w:color="auto" w:fill="auto"/>
            <w:vAlign w:val="center"/>
          </w:tcPr>
          <w:p w:rsidR="00251BCA" w:rsidRPr="00A4484C" w:rsidRDefault="00251BCA" w:rsidP="00251BCA">
            <w:pPr>
              <w:pStyle w:val="Heading3"/>
              <w:rPr>
                <w:rFonts w:asciiTheme="minorHAnsi" w:hAnsiTheme="minorHAnsi"/>
                <w:sz w:val="22"/>
                <w:szCs w:val="22"/>
              </w:rPr>
            </w:pPr>
            <w:r w:rsidRPr="00A4484C">
              <w:rPr>
                <w:rFonts w:asciiTheme="minorHAnsi" w:hAnsiTheme="minorHAnsi"/>
                <w:sz w:val="22"/>
                <w:szCs w:val="22"/>
              </w:rPr>
              <w:t>Yes/ No</w:t>
            </w:r>
          </w:p>
        </w:tc>
        <w:tc>
          <w:tcPr>
            <w:tcW w:w="4699" w:type="dxa"/>
            <w:shd w:val="clear" w:color="auto" w:fill="auto"/>
            <w:vAlign w:val="center"/>
          </w:tcPr>
          <w:p w:rsidR="00251BCA" w:rsidRPr="00A4484C" w:rsidRDefault="007B38CA" w:rsidP="00251BCA">
            <w:pPr>
              <w:pStyle w:val="Heading3"/>
              <w:rPr>
                <w:rFonts w:asciiTheme="minorHAnsi" w:hAnsiTheme="minorHAnsi"/>
                <w:sz w:val="22"/>
                <w:szCs w:val="22"/>
              </w:rPr>
            </w:pPr>
            <w:r w:rsidRPr="00A4484C">
              <w:rPr>
                <w:rFonts w:asciiTheme="minorHAnsi" w:hAnsiTheme="minorHAnsi"/>
                <w:sz w:val="22"/>
                <w:szCs w:val="22"/>
              </w:rPr>
              <w:t>No</w:t>
            </w:r>
          </w:p>
        </w:tc>
      </w:tr>
      <w:tr w:rsidR="00251BCA" w:rsidRPr="00A4484C" w:rsidTr="004003AC">
        <w:trPr>
          <w:trHeight w:val="233"/>
        </w:trPr>
        <w:tc>
          <w:tcPr>
            <w:tcW w:w="4267" w:type="dxa"/>
            <w:shd w:val="clear" w:color="auto" w:fill="auto"/>
            <w:vAlign w:val="center"/>
          </w:tcPr>
          <w:p w:rsidR="00251BCA" w:rsidRPr="00A4484C" w:rsidRDefault="00251BCA" w:rsidP="00251BCA">
            <w:pPr>
              <w:pStyle w:val="Heading3"/>
              <w:rPr>
                <w:rFonts w:asciiTheme="minorHAnsi" w:hAnsiTheme="minorHAnsi"/>
                <w:sz w:val="22"/>
                <w:szCs w:val="22"/>
              </w:rPr>
            </w:pPr>
            <w:r w:rsidRPr="00A4484C">
              <w:rPr>
                <w:rFonts w:asciiTheme="minorHAnsi" w:hAnsiTheme="minorHAnsi"/>
                <w:sz w:val="22"/>
                <w:szCs w:val="22"/>
              </w:rPr>
              <w:t>Impact on Project Deliverables</w:t>
            </w:r>
          </w:p>
        </w:tc>
        <w:tc>
          <w:tcPr>
            <w:tcW w:w="990" w:type="dxa"/>
            <w:shd w:val="clear" w:color="auto" w:fill="auto"/>
            <w:vAlign w:val="center"/>
          </w:tcPr>
          <w:p w:rsidR="00251BCA" w:rsidRPr="00A4484C" w:rsidRDefault="00251BCA" w:rsidP="00251BCA">
            <w:pPr>
              <w:pStyle w:val="Heading3"/>
              <w:rPr>
                <w:rFonts w:asciiTheme="minorHAnsi" w:hAnsiTheme="minorHAnsi"/>
                <w:sz w:val="22"/>
                <w:szCs w:val="22"/>
              </w:rPr>
            </w:pPr>
            <w:r w:rsidRPr="00A4484C">
              <w:rPr>
                <w:rFonts w:asciiTheme="minorHAnsi" w:hAnsiTheme="minorHAnsi"/>
                <w:sz w:val="22"/>
                <w:szCs w:val="22"/>
              </w:rPr>
              <w:t>Yes/ No</w:t>
            </w:r>
          </w:p>
        </w:tc>
        <w:tc>
          <w:tcPr>
            <w:tcW w:w="4699" w:type="dxa"/>
            <w:shd w:val="clear" w:color="auto" w:fill="auto"/>
            <w:vAlign w:val="center"/>
          </w:tcPr>
          <w:p w:rsidR="00251BCA" w:rsidRPr="00A4484C" w:rsidRDefault="007B38CA" w:rsidP="00251BCA">
            <w:pPr>
              <w:pStyle w:val="Heading3"/>
              <w:rPr>
                <w:rFonts w:asciiTheme="minorHAnsi" w:hAnsiTheme="minorHAnsi"/>
                <w:sz w:val="22"/>
                <w:szCs w:val="22"/>
              </w:rPr>
            </w:pPr>
            <w:r w:rsidRPr="00A4484C">
              <w:rPr>
                <w:rFonts w:asciiTheme="minorHAnsi" w:hAnsiTheme="minorHAnsi"/>
                <w:sz w:val="22"/>
                <w:szCs w:val="22"/>
              </w:rPr>
              <w:t>No</w:t>
            </w:r>
          </w:p>
        </w:tc>
      </w:tr>
      <w:tr w:rsidR="00251BCA" w:rsidRPr="00A4484C" w:rsidTr="004003AC">
        <w:trPr>
          <w:trHeight w:val="260"/>
        </w:trPr>
        <w:tc>
          <w:tcPr>
            <w:tcW w:w="4267" w:type="dxa"/>
            <w:shd w:val="clear" w:color="auto" w:fill="auto"/>
            <w:vAlign w:val="center"/>
          </w:tcPr>
          <w:p w:rsidR="00251BCA" w:rsidRPr="00A4484C" w:rsidRDefault="00251BCA" w:rsidP="00251BCA">
            <w:pPr>
              <w:rPr>
                <w:rFonts w:cs="Arial"/>
              </w:rPr>
            </w:pPr>
            <w:r w:rsidRPr="00A4484C">
              <w:rPr>
                <w:rFonts w:cs="Arial"/>
              </w:rPr>
              <w:t>Impact on Project Risk</w:t>
            </w:r>
          </w:p>
        </w:tc>
        <w:tc>
          <w:tcPr>
            <w:tcW w:w="990" w:type="dxa"/>
            <w:shd w:val="clear" w:color="auto" w:fill="auto"/>
            <w:vAlign w:val="center"/>
          </w:tcPr>
          <w:p w:rsidR="00251BCA" w:rsidRPr="00A4484C" w:rsidRDefault="00251BCA" w:rsidP="00251BCA">
            <w:pPr>
              <w:pStyle w:val="Heading3"/>
              <w:rPr>
                <w:rFonts w:asciiTheme="minorHAnsi" w:hAnsiTheme="minorHAnsi"/>
                <w:sz w:val="22"/>
                <w:szCs w:val="22"/>
              </w:rPr>
            </w:pPr>
            <w:r w:rsidRPr="00A4484C">
              <w:rPr>
                <w:rFonts w:asciiTheme="minorHAnsi" w:hAnsiTheme="minorHAnsi"/>
                <w:sz w:val="22"/>
                <w:szCs w:val="22"/>
              </w:rPr>
              <w:t>Yes/ No</w:t>
            </w:r>
          </w:p>
        </w:tc>
        <w:tc>
          <w:tcPr>
            <w:tcW w:w="4699" w:type="dxa"/>
            <w:shd w:val="clear" w:color="auto" w:fill="auto"/>
            <w:vAlign w:val="center"/>
          </w:tcPr>
          <w:p w:rsidR="00251BCA" w:rsidRPr="00A4484C" w:rsidRDefault="007B38CA" w:rsidP="00251BCA">
            <w:pPr>
              <w:pStyle w:val="Heading3"/>
              <w:rPr>
                <w:rFonts w:asciiTheme="minorHAnsi" w:hAnsiTheme="minorHAnsi"/>
                <w:sz w:val="22"/>
                <w:szCs w:val="22"/>
              </w:rPr>
            </w:pPr>
            <w:r w:rsidRPr="00A4484C">
              <w:rPr>
                <w:rFonts w:asciiTheme="minorHAnsi" w:hAnsiTheme="minorHAnsi"/>
                <w:sz w:val="22"/>
                <w:szCs w:val="22"/>
              </w:rPr>
              <w:t>No</w:t>
            </w:r>
          </w:p>
        </w:tc>
      </w:tr>
      <w:tr w:rsidR="00251BCA" w:rsidRPr="00A4484C" w:rsidTr="004003AC">
        <w:trPr>
          <w:trHeight w:val="260"/>
        </w:trPr>
        <w:tc>
          <w:tcPr>
            <w:tcW w:w="4267" w:type="dxa"/>
            <w:shd w:val="clear" w:color="auto" w:fill="auto"/>
            <w:vAlign w:val="center"/>
          </w:tcPr>
          <w:p w:rsidR="00251BCA" w:rsidRPr="00A4484C" w:rsidRDefault="00251BCA" w:rsidP="00251BCA">
            <w:pPr>
              <w:rPr>
                <w:rFonts w:cs="Arial"/>
              </w:rPr>
            </w:pPr>
            <w:r w:rsidRPr="00A4484C">
              <w:rPr>
                <w:rFonts w:cs="Arial"/>
              </w:rPr>
              <w:t>Impact on Project Schedule</w:t>
            </w:r>
          </w:p>
        </w:tc>
        <w:tc>
          <w:tcPr>
            <w:tcW w:w="990" w:type="dxa"/>
            <w:shd w:val="clear" w:color="auto" w:fill="auto"/>
            <w:vAlign w:val="center"/>
          </w:tcPr>
          <w:p w:rsidR="00251BCA" w:rsidRPr="00A4484C" w:rsidRDefault="00251BCA" w:rsidP="00251BCA">
            <w:pPr>
              <w:pStyle w:val="Heading3"/>
              <w:rPr>
                <w:rFonts w:asciiTheme="minorHAnsi" w:hAnsiTheme="minorHAnsi"/>
                <w:sz w:val="22"/>
                <w:szCs w:val="22"/>
              </w:rPr>
            </w:pPr>
            <w:r w:rsidRPr="00A4484C">
              <w:rPr>
                <w:rFonts w:asciiTheme="minorHAnsi" w:hAnsiTheme="minorHAnsi"/>
                <w:sz w:val="22"/>
                <w:szCs w:val="22"/>
              </w:rPr>
              <w:t>Yes/ No</w:t>
            </w:r>
          </w:p>
        </w:tc>
        <w:tc>
          <w:tcPr>
            <w:tcW w:w="4699" w:type="dxa"/>
            <w:shd w:val="clear" w:color="auto" w:fill="auto"/>
            <w:vAlign w:val="center"/>
          </w:tcPr>
          <w:p w:rsidR="00251BCA" w:rsidRPr="00A4484C" w:rsidRDefault="007B38CA" w:rsidP="00251BCA">
            <w:pPr>
              <w:pStyle w:val="Heading3"/>
              <w:rPr>
                <w:rFonts w:asciiTheme="minorHAnsi" w:hAnsiTheme="minorHAnsi"/>
                <w:sz w:val="22"/>
                <w:szCs w:val="22"/>
              </w:rPr>
            </w:pPr>
            <w:r w:rsidRPr="00A4484C">
              <w:rPr>
                <w:rFonts w:asciiTheme="minorHAnsi" w:hAnsiTheme="minorHAnsi"/>
                <w:sz w:val="22"/>
                <w:szCs w:val="22"/>
              </w:rPr>
              <w:t>No</w:t>
            </w:r>
          </w:p>
        </w:tc>
      </w:tr>
      <w:tr w:rsidR="00251BCA" w:rsidRPr="00A4484C" w:rsidTr="004003AC">
        <w:trPr>
          <w:trHeight w:val="206"/>
        </w:trPr>
        <w:tc>
          <w:tcPr>
            <w:tcW w:w="4267" w:type="dxa"/>
            <w:shd w:val="clear" w:color="auto" w:fill="auto"/>
            <w:vAlign w:val="center"/>
          </w:tcPr>
          <w:p w:rsidR="00251BCA" w:rsidRPr="00A4484C" w:rsidRDefault="00251BCA" w:rsidP="00251BCA">
            <w:pPr>
              <w:pStyle w:val="Heading3"/>
              <w:rPr>
                <w:rFonts w:asciiTheme="minorHAnsi" w:hAnsiTheme="minorHAnsi"/>
                <w:sz w:val="22"/>
                <w:szCs w:val="22"/>
              </w:rPr>
            </w:pPr>
            <w:r w:rsidRPr="00A4484C">
              <w:rPr>
                <w:rFonts w:asciiTheme="minorHAnsi" w:hAnsiTheme="minorHAnsi"/>
                <w:sz w:val="22"/>
                <w:szCs w:val="22"/>
              </w:rPr>
              <w:t>Impact on Project Budget/ estimates Projection</w:t>
            </w:r>
          </w:p>
        </w:tc>
        <w:tc>
          <w:tcPr>
            <w:tcW w:w="990" w:type="dxa"/>
            <w:shd w:val="clear" w:color="auto" w:fill="auto"/>
            <w:vAlign w:val="center"/>
          </w:tcPr>
          <w:p w:rsidR="00251BCA" w:rsidRPr="00A4484C" w:rsidRDefault="00251BCA" w:rsidP="00251BCA">
            <w:pPr>
              <w:pStyle w:val="Heading3"/>
              <w:rPr>
                <w:rFonts w:asciiTheme="minorHAnsi" w:hAnsiTheme="minorHAnsi"/>
                <w:sz w:val="22"/>
                <w:szCs w:val="22"/>
              </w:rPr>
            </w:pPr>
            <w:r w:rsidRPr="00A4484C">
              <w:rPr>
                <w:rFonts w:asciiTheme="minorHAnsi" w:hAnsiTheme="minorHAnsi"/>
                <w:sz w:val="22"/>
                <w:szCs w:val="22"/>
              </w:rPr>
              <w:t>Yes/ No</w:t>
            </w:r>
          </w:p>
        </w:tc>
        <w:tc>
          <w:tcPr>
            <w:tcW w:w="4699" w:type="dxa"/>
            <w:shd w:val="clear" w:color="auto" w:fill="auto"/>
            <w:vAlign w:val="center"/>
          </w:tcPr>
          <w:p w:rsidR="00251BCA" w:rsidRPr="00A4484C" w:rsidRDefault="007B38CA" w:rsidP="00251BCA">
            <w:pPr>
              <w:pStyle w:val="Heading3"/>
              <w:rPr>
                <w:rFonts w:asciiTheme="minorHAnsi" w:hAnsiTheme="minorHAnsi"/>
                <w:sz w:val="22"/>
                <w:szCs w:val="22"/>
              </w:rPr>
            </w:pPr>
            <w:r w:rsidRPr="00A4484C">
              <w:rPr>
                <w:rFonts w:asciiTheme="minorHAnsi" w:hAnsiTheme="minorHAnsi"/>
                <w:sz w:val="22"/>
                <w:szCs w:val="22"/>
              </w:rPr>
              <w:t>No</w:t>
            </w:r>
          </w:p>
        </w:tc>
      </w:tr>
      <w:tr w:rsidR="00251BCA" w:rsidRPr="00A4484C" w:rsidTr="004003AC">
        <w:trPr>
          <w:trHeight w:val="206"/>
        </w:trPr>
        <w:tc>
          <w:tcPr>
            <w:tcW w:w="4267" w:type="dxa"/>
            <w:shd w:val="clear" w:color="auto" w:fill="auto"/>
            <w:vAlign w:val="center"/>
          </w:tcPr>
          <w:p w:rsidR="00251BCA" w:rsidRPr="00A4484C" w:rsidRDefault="00251BCA" w:rsidP="00251BCA">
            <w:pPr>
              <w:pStyle w:val="Heading3"/>
              <w:rPr>
                <w:rFonts w:asciiTheme="minorHAnsi" w:hAnsiTheme="minorHAnsi"/>
                <w:sz w:val="22"/>
                <w:szCs w:val="22"/>
              </w:rPr>
            </w:pPr>
            <w:r w:rsidRPr="00A4484C">
              <w:rPr>
                <w:rFonts w:asciiTheme="minorHAnsi" w:hAnsiTheme="minorHAnsi"/>
                <w:sz w:val="22"/>
                <w:szCs w:val="22"/>
              </w:rPr>
              <w:t>Impact on other modules/ functionalities</w:t>
            </w:r>
          </w:p>
        </w:tc>
        <w:tc>
          <w:tcPr>
            <w:tcW w:w="990" w:type="dxa"/>
            <w:shd w:val="clear" w:color="auto" w:fill="auto"/>
            <w:vAlign w:val="center"/>
          </w:tcPr>
          <w:p w:rsidR="00251BCA" w:rsidRPr="00A4484C" w:rsidRDefault="00251BCA" w:rsidP="00251BCA">
            <w:pPr>
              <w:pStyle w:val="Heading3"/>
              <w:rPr>
                <w:rFonts w:asciiTheme="minorHAnsi" w:hAnsiTheme="minorHAnsi"/>
                <w:sz w:val="22"/>
                <w:szCs w:val="22"/>
              </w:rPr>
            </w:pPr>
            <w:r w:rsidRPr="00A4484C">
              <w:rPr>
                <w:rFonts w:asciiTheme="minorHAnsi" w:hAnsiTheme="minorHAnsi"/>
                <w:sz w:val="22"/>
                <w:szCs w:val="22"/>
              </w:rPr>
              <w:t>Yes/ No</w:t>
            </w:r>
          </w:p>
        </w:tc>
        <w:tc>
          <w:tcPr>
            <w:tcW w:w="4699" w:type="dxa"/>
            <w:shd w:val="clear" w:color="auto" w:fill="auto"/>
            <w:vAlign w:val="center"/>
          </w:tcPr>
          <w:p w:rsidR="00251BCA" w:rsidRPr="00A4484C" w:rsidRDefault="00663627" w:rsidP="00251BCA">
            <w:pPr>
              <w:pStyle w:val="Heading3"/>
              <w:rPr>
                <w:rFonts w:asciiTheme="minorHAnsi" w:hAnsiTheme="minorHAnsi"/>
                <w:sz w:val="22"/>
                <w:szCs w:val="22"/>
              </w:rPr>
            </w:pPr>
            <w:r w:rsidRPr="00A4484C">
              <w:rPr>
                <w:rFonts w:asciiTheme="minorHAnsi" w:hAnsiTheme="minorHAnsi"/>
                <w:sz w:val="22"/>
                <w:szCs w:val="22"/>
              </w:rPr>
              <w:t>No</w:t>
            </w:r>
          </w:p>
        </w:tc>
      </w:tr>
      <w:tr w:rsidR="00251BCA" w:rsidRPr="00A4484C" w:rsidTr="004003AC">
        <w:trPr>
          <w:trHeight w:val="206"/>
        </w:trPr>
        <w:tc>
          <w:tcPr>
            <w:tcW w:w="4267" w:type="dxa"/>
            <w:shd w:val="clear" w:color="auto" w:fill="auto"/>
            <w:vAlign w:val="center"/>
          </w:tcPr>
          <w:p w:rsidR="00251BCA" w:rsidRPr="00A4484C" w:rsidRDefault="00251BCA" w:rsidP="00251BCA">
            <w:pPr>
              <w:pStyle w:val="Heading3"/>
              <w:rPr>
                <w:rFonts w:asciiTheme="minorHAnsi" w:hAnsiTheme="minorHAnsi"/>
                <w:sz w:val="22"/>
                <w:szCs w:val="22"/>
              </w:rPr>
            </w:pPr>
            <w:r w:rsidRPr="00A4484C">
              <w:rPr>
                <w:rFonts w:asciiTheme="minorHAnsi" w:hAnsiTheme="minorHAnsi"/>
                <w:sz w:val="22"/>
                <w:szCs w:val="22"/>
              </w:rPr>
              <w:t>Impact on test cases/ testing activities</w:t>
            </w:r>
          </w:p>
        </w:tc>
        <w:tc>
          <w:tcPr>
            <w:tcW w:w="990" w:type="dxa"/>
            <w:shd w:val="clear" w:color="auto" w:fill="auto"/>
            <w:vAlign w:val="center"/>
          </w:tcPr>
          <w:p w:rsidR="00251BCA" w:rsidRPr="00A4484C" w:rsidRDefault="00251BCA" w:rsidP="00251BCA">
            <w:pPr>
              <w:pStyle w:val="Heading3"/>
              <w:rPr>
                <w:rFonts w:asciiTheme="minorHAnsi" w:hAnsiTheme="minorHAnsi"/>
                <w:sz w:val="22"/>
                <w:szCs w:val="22"/>
              </w:rPr>
            </w:pPr>
            <w:r w:rsidRPr="00A4484C">
              <w:rPr>
                <w:rFonts w:asciiTheme="minorHAnsi" w:hAnsiTheme="minorHAnsi"/>
                <w:sz w:val="22"/>
                <w:szCs w:val="22"/>
              </w:rPr>
              <w:t>Yes/ No</w:t>
            </w:r>
          </w:p>
        </w:tc>
        <w:tc>
          <w:tcPr>
            <w:tcW w:w="4699" w:type="dxa"/>
            <w:shd w:val="clear" w:color="auto" w:fill="auto"/>
            <w:vAlign w:val="center"/>
          </w:tcPr>
          <w:p w:rsidR="00251BCA" w:rsidRPr="00A4484C" w:rsidRDefault="007B38CA" w:rsidP="00251BCA">
            <w:pPr>
              <w:pStyle w:val="Heading3"/>
              <w:rPr>
                <w:rFonts w:asciiTheme="minorHAnsi" w:hAnsiTheme="minorHAnsi"/>
                <w:sz w:val="22"/>
                <w:szCs w:val="22"/>
              </w:rPr>
            </w:pPr>
            <w:r w:rsidRPr="00A4484C">
              <w:rPr>
                <w:rFonts w:asciiTheme="minorHAnsi" w:hAnsiTheme="minorHAnsi"/>
                <w:sz w:val="22"/>
                <w:szCs w:val="22"/>
              </w:rPr>
              <w:t>Yes</w:t>
            </w:r>
          </w:p>
        </w:tc>
      </w:tr>
      <w:tr w:rsidR="00251BCA" w:rsidRPr="00A4484C" w:rsidTr="004003AC">
        <w:trPr>
          <w:trHeight w:val="206"/>
        </w:trPr>
        <w:tc>
          <w:tcPr>
            <w:tcW w:w="4267" w:type="dxa"/>
            <w:shd w:val="clear" w:color="auto" w:fill="auto"/>
            <w:vAlign w:val="center"/>
          </w:tcPr>
          <w:p w:rsidR="00251BCA" w:rsidRPr="00A4484C" w:rsidRDefault="00251BCA" w:rsidP="00251BCA">
            <w:pPr>
              <w:pStyle w:val="Heading3"/>
              <w:rPr>
                <w:rFonts w:asciiTheme="minorHAnsi" w:hAnsiTheme="minorHAnsi"/>
                <w:sz w:val="22"/>
                <w:szCs w:val="22"/>
              </w:rPr>
            </w:pPr>
            <w:r w:rsidRPr="00A4484C">
              <w:rPr>
                <w:rFonts w:asciiTheme="minorHAnsi" w:hAnsiTheme="minorHAnsi"/>
                <w:sz w:val="22"/>
                <w:szCs w:val="22"/>
              </w:rPr>
              <w:t>Any Other Impact</w:t>
            </w:r>
          </w:p>
        </w:tc>
        <w:tc>
          <w:tcPr>
            <w:tcW w:w="990" w:type="dxa"/>
            <w:shd w:val="clear" w:color="auto" w:fill="auto"/>
            <w:vAlign w:val="center"/>
          </w:tcPr>
          <w:p w:rsidR="00251BCA" w:rsidRPr="00A4484C" w:rsidRDefault="00251BCA" w:rsidP="00251BCA">
            <w:pPr>
              <w:pStyle w:val="Heading3"/>
              <w:rPr>
                <w:rFonts w:asciiTheme="minorHAnsi" w:hAnsiTheme="minorHAnsi"/>
                <w:sz w:val="22"/>
                <w:szCs w:val="22"/>
              </w:rPr>
            </w:pPr>
            <w:r w:rsidRPr="00A4484C">
              <w:rPr>
                <w:rFonts w:asciiTheme="minorHAnsi" w:hAnsiTheme="minorHAnsi"/>
                <w:sz w:val="22"/>
                <w:szCs w:val="22"/>
              </w:rPr>
              <w:t>Yes/ No</w:t>
            </w:r>
          </w:p>
        </w:tc>
        <w:tc>
          <w:tcPr>
            <w:tcW w:w="4699" w:type="dxa"/>
            <w:shd w:val="clear" w:color="auto" w:fill="auto"/>
            <w:vAlign w:val="center"/>
          </w:tcPr>
          <w:p w:rsidR="00251BCA" w:rsidRPr="00A4484C" w:rsidRDefault="007B38CA" w:rsidP="00251BCA">
            <w:pPr>
              <w:pStyle w:val="Heading3"/>
              <w:rPr>
                <w:rFonts w:asciiTheme="minorHAnsi" w:hAnsiTheme="minorHAnsi"/>
                <w:sz w:val="22"/>
                <w:szCs w:val="22"/>
              </w:rPr>
            </w:pPr>
            <w:r w:rsidRPr="00A4484C">
              <w:rPr>
                <w:rFonts w:asciiTheme="minorHAnsi" w:hAnsiTheme="minorHAnsi"/>
                <w:sz w:val="22"/>
                <w:szCs w:val="22"/>
              </w:rPr>
              <w:t>No</w:t>
            </w:r>
          </w:p>
        </w:tc>
      </w:tr>
    </w:tbl>
    <w:p w:rsidR="004003AC" w:rsidRPr="00A4484C" w:rsidRDefault="004003AC" w:rsidP="004003AC"/>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9900"/>
      </w:tblGrid>
      <w:tr w:rsidR="004003AC" w:rsidRPr="00A4484C" w:rsidTr="004003AC">
        <w:trPr>
          <w:trHeight w:val="864"/>
        </w:trPr>
        <w:tc>
          <w:tcPr>
            <w:tcW w:w="9900" w:type="dxa"/>
          </w:tcPr>
          <w:p w:rsidR="004003AC" w:rsidRPr="00A4484C" w:rsidRDefault="004003AC" w:rsidP="007B38CA">
            <w:pPr>
              <w:rPr>
                <w:rFonts w:cs="Arial"/>
              </w:rPr>
            </w:pPr>
            <w:r w:rsidRPr="00A4484C">
              <w:rPr>
                <w:rFonts w:cs="Arial"/>
              </w:rPr>
              <w:t>Alternate options for resolution:</w:t>
            </w:r>
            <w:r w:rsidR="00455CB8" w:rsidRPr="00A4484C">
              <w:rPr>
                <w:rFonts w:cs="Arial"/>
              </w:rPr>
              <w:t xml:space="preserve"> </w:t>
            </w:r>
            <w:r w:rsidR="00BB7ADF" w:rsidRPr="00A4484C">
              <w:rPr>
                <w:rFonts w:cs="Arial"/>
              </w:rPr>
              <w:t>No</w:t>
            </w:r>
          </w:p>
        </w:tc>
      </w:tr>
      <w:tr w:rsidR="004003AC" w:rsidRPr="00A4484C" w:rsidTr="004003AC">
        <w:trPr>
          <w:trHeight w:val="864"/>
        </w:trPr>
        <w:tc>
          <w:tcPr>
            <w:tcW w:w="9900" w:type="dxa"/>
          </w:tcPr>
          <w:p w:rsidR="004003AC" w:rsidRPr="00A4484C" w:rsidRDefault="004003AC" w:rsidP="007B38CA">
            <w:pPr>
              <w:rPr>
                <w:rFonts w:cs="Arial"/>
              </w:rPr>
            </w:pPr>
            <w:r w:rsidRPr="00A4484C">
              <w:rPr>
                <w:rFonts w:cs="Arial"/>
              </w:rPr>
              <w:t>Recommendations:</w:t>
            </w:r>
            <w:r w:rsidR="00251BCA" w:rsidRPr="00A4484C">
              <w:rPr>
                <w:rFonts w:cs="Arial"/>
              </w:rPr>
              <w:t xml:space="preserve"> </w:t>
            </w:r>
            <w:r w:rsidR="00BB7ADF" w:rsidRPr="00A4484C">
              <w:rPr>
                <w:rFonts w:cs="Arial"/>
              </w:rPr>
              <w:t>No</w:t>
            </w:r>
          </w:p>
        </w:tc>
      </w:tr>
    </w:tbl>
    <w:p w:rsidR="004003AC" w:rsidRPr="00A4484C" w:rsidRDefault="004003AC" w:rsidP="004003AC">
      <w:pPr>
        <w:rPr>
          <w:rFonts w:cs="Arial"/>
        </w:rPr>
      </w:pPr>
    </w:p>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6367"/>
        <w:gridCol w:w="3533"/>
      </w:tblGrid>
      <w:tr w:rsidR="004003AC" w:rsidRPr="00A4484C" w:rsidTr="004003AC">
        <w:tc>
          <w:tcPr>
            <w:tcW w:w="9900" w:type="dxa"/>
            <w:gridSpan w:val="2"/>
            <w:tcBorders>
              <w:bottom w:val="single" w:sz="4" w:space="0" w:color="auto"/>
            </w:tcBorders>
            <w:shd w:val="clear" w:color="auto" w:fill="auto"/>
          </w:tcPr>
          <w:p w:rsidR="004003AC" w:rsidRPr="00A4484C" w:rsidRDefault="004003AC" w:rsidP="003C2EC1">
            <w:pPr>
              <w:pStyle w:val="Heading3"/>
              <w:rPr>
                <w:rFonts w:asciiTheme="minorHAnsi" w:hAnsiTheme="minorHAnsi"/>
                <w:sz w:val="22"/>
                <w:szCs w:val="22"/>
              </w:rPr>
            </w:pPr>
            <w:r w:rsidRPr="00A4484C">
              <w:rPr>
                <w:rFonts w:asciiTheme="minorHAnsi" w:hAnsiTheme="minorHAnsi"/>
                <w:sz w:val="22"/>
                <w:szCs w:val="22"/>
              </w:rPr>
              <w:t>Change Request Resolution</w:t>
            </w:r>
          </w:p>
        </w:tc>
      </w:tr>
      <w:tr w:rsidR="004003AC" w:rsidRPr="00A4484C" w:rsidTr="004003AC">
        <w:trPr>
          <w:trHeight w:val="296"/>
        </w:trPr>
        <w:tc>
          <w:tcPr>
            <w:tcW w:w="6367" w:type="dxa"/>
          </w:tcPr>
          <w:p w:rsidR="004003AC" w:rsidRPr="00A4484C" w:rsidRDefault="004003AC" w:rsidP="003C2EC1">
            <w:pPr>
              <w:rPr>
                <w:rFonts w:cs="Arial"/>
              </w:rPr>
            </w:pPr>
            <w:r w:rsidRPr="00A4484C">
              <w:rPr>
                <w:rFonts w:cs="Arial"/>
              </w:rPr>
              <w:t>Change Request Decision:□ Approved   □ On Hold  □  Denied</w:t>
            </w:r>
          </w:p>
        </w:tc>
        <w:tc>
          <w:tcPr>
            <w:tcW w:w="3533" w:type="dxa"/>
          </w:tcPr>
          <w:p w:rsidR="004003AC" w:rsidRPr="00A4484C" w:rsidRDefault="004003AC" w:rsidP="004137A5">
            <w:pPr>
              <w:rPr>
                <w:rFonts w:cs="Arial"/>
              </w:rPr>
            </w:pPr>
            <w:r w:rsidRPr="00A4484C">
              <w:rPr>
                <w:rFonts w:cs="Arial"/>
              </w:rPr>
              <w:t>Decision Date:</w:t>
            </w:r>
            <w:r w:rsidR="007B12FE" w:rsidRPr="00A4484C">
              <w:rPr>
                <w:rFonts w:cs="Arial"/>
              </w:rPr>
              <w:t xml:space="preserve"> </w:t>
            </w:r>
          </w:p>
        </w:tc>
      </w:tr>
      <w:tr w:rsidR="004003AC" w:rsidRPr="00A4484C" w:rsidTr="004003AC">
        <w:trPr>
          <w:trHeight w:val="260"/>
        </w:trPr>
        <w:tc>
          <w:tcPr>
            <w:tcW w:w="9900" w:type="dxa"/>
            <w:gridSpan w:val="2"/>
          </w:tcPr>
          <w:p w:rsidR="004003AC" w:rsidRPr="00A4484C" w:rsidRDefault="004003AC" w:rsidP="00CC4866">
            <w:pPr>
              <w:rPr>
                <w:rFonts w:cs="Arial"/>
              </w:rPr>
            </w:pPr>
            <w:r w:rsidRPr="00A4484C">
              <w:rPr>
                <w:rFonts w:cs="Arial"/>
              </w:rPr>
              <w:t xml:space="preserve">Decision Made By:  □ </w:t>
            </w:r>
            <w:r w:rsidR="00CC4866" w:rsidRPr="00A4484C">
              <w:rPr>
                <w:rFonts w:cs="Arial"/>
              </w:rPr>
              <w:t>Business Analyst</w:t>
            </w:r>
            <w:r w:rsidR="00CC4866" w:rsidRPr="00A4484C">
              <w:rPr>
                <w:rFonts w:cs="Arial"/>
                <w:color w:val="C00000"/>
              </w:rPr>
              <w:t xml:space="preserve">  </w:t>
            </w:r>
            <w:r w:rsidRPr="00A4484C">
              <w:rPr>
                <w:rFonts w:cs="Arial"/>
              </w:rPr>
              <w:t>□</w:t>
            </w:r>
            <w:r w:rsidR="00CC4866" w:rsidRPr="00A4484C">
              <w:rPr>
                <w:rFonts w:cs="Arial"/>
              </w:rPr>
              <w:t xml:space="preserve"> Project Manager</w:t>
            </w:r>
            <w:r w:rsidRPr="00A4484C">
              <w:rPr>
                <w:rFonts w:cs="Arial"/>
              </w:rPr>
              <w:t xml:space="preserve"> □ </w:t>
            </w:r>
            <w:r w:rsidR="00CC4866" w:rsidRPr="00A4484C">
              <w:rPr>
                <w:rFonts w:cs="Arial"/>
              </w:rPr>
              <w:t xml:space="preserve">Sr. Management </w:t>
            </w:r>
            <w:r w:rsidRPr="00A4484C">
              <w:rPr>
                <w:rFonts w:cs="Arial"/>
              </w:rPr>
              <w:t>□ Other</w:t>
            </w:r>
          </w:p>
        </w:tc>
      </w:tr>
      <w:tr w:rsidR="004003AC" w:rsidRPr="00A4484C" w:rsidTr="004003AC">
        <w:trPr>
          <w:trHeight w:val="638"/>
        </w:trPr>
        <w:tc>
          <w:tcPr>
            <w:tcW w:w="9900" w:type="dxa"/>
            <w:gridSpan w:val="2"/>
          </w:tcPr>
          <w:p w:rsidR="004003AC" w:rsidRPr="00A4484C" w:rsidRDefault="004003AC" w:rsidP="007B38CA">
            <w:pPr>
              <w:rPr>
                <w:rFonts w:cs="Arial"/>
              </w:rPr>
            </w:pPr>
            <w:r w:rsidRPr="00A4484C">
              <w:rPr>
                <w:rFonts w:cs="Arial"/>
              </w:rPr>
              <w:t>Reason/ Justification for Decision (if any):</w:t>
            </w:r>
            <w:r w:rsidR="007B12FE" w:rsidRPr="00A4484C">
              <w:rPr>
                <w:rFonts w:cs="Arial"/>
              </w:rPr>
              <w:t xml:space="preserve"> </w:t>
            </w:r>
            <w:r w:rsidR="00BB7ADF" w:rsidRPr="00A4484C">
              <w:rPr>
                <w:rFonts w:cs="Arial"/>
              </w:rPr>
              <w:t>NA</w:t>
            </w:r>
          </w:p>
        </w:tc>
      </w:tr>
    </w:tbl>
    <w:p w:rsidR="004D66F2" w:rsidRPr="00A4484C" w:rsidRDefault="004D66F2"/>
    <w:sectPr w:rsidR="004D66F2" w:rsidRPr="00A4484C" w:rsidSect="00E8026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8E4" w:rsidRDefault="00C418E4" w:rsidP="00D72AE9">
      <w:pPr>
        <w:spacing w:after="0" w:line="240" w:lineRule="auto"/>
      </w:pPr>
      <w:r>
        <w:separator/>
      </w:r>
    </w:p>
  </w:endnote>
  <w:endnote w:type="continuationSeparator" w:id="0">
    <w:p w:rsidR="00C418E4" w:rsidRDefault="00C418E4" w:rsidP="00D72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8E4" w:rsidRDefault="00C418E4" w:rsidP="00D72AE9">
      <w:pPr>
        <w:spacing w:after="0" w:line="240" w:lineRule="auto"/>
      </w:pPr>
      <w:r>
        <w:separator/>
      </w:r>
    </w:p>
  </w:footnote>
  <w:footnote w:type="continuationSeparator" w:id="0">
    <w:p w:rsidR="00C418E4" w:rsidRDefault="00C418E4" w:rsidP="00D72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EC1" w:rsidRDefault="003C2EC1">
    <w:pPr>
      <w:pStyle w:val="Header"/>
    </w:pPr>
  </w:p>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1"/>
      <w:gridCol w:w="4406"/>
      <w:gridCol w:w="3353"/>
    </w:tblGrid>
    <w:tr w:rsidR="003C2EC1" w:rsidRPr="009F205E" w:rsidTr="004003AC">
      <w:trPr>
        <w:trHeight w:val="1269"/>
      </w:trPr>
      <w:tc>
        <w:tcPr>
          <w:tcW w:w="2141" w:type="dxa"/>
          <w:vAlign w:val="center"/>
        </w:tcPr>
        <w:p w:rsidR="003C2EC1" w:rsidRPr="00AF701C" w:rsidRDefault="003C2EC1" w:rsidP="004003AC">
          <w:pPr>
            <w:ind w:left="-64"/>
            <w:jc w:val="center"/>
            <w:rPr>
              <w:rFonts w:ascii="Arial" w:hAnsi="Arial" w:cs="Arial"/>
              <w:sz w:val="36"/>
              <w:szCs w:val="36"/>
            </w:rPr>
          </w:pPr>
          <w:r>
            <w:rPr>
              <w:rFonts w:ascii="Arial" w:hAnsi="Arial" w:cs="Arial"/>
              <w:noProof/>
              <w:sz w:val="36"/>
              <w:szCs w:val="36"/>
              <w:lang w:val="en-IN" w:eastAsia="en-IN"/>
            </w:rPr>
            <w:drawing>
              <wp:inline distT="0" distB="0" distL="0" distR="0" wp14:anchorId="07DED295" wp14:editId="0A414F10">
                <wp:extent cx="732790" cy="482711"/>
                <wp:effectExtent l="0" t="0" r="0" b="0"/>
                <wp:docPr id="24" name="Picture 1" descr="C:\Users\urmil\AppData\Local\Microsoft\Windows\Temporary Internet Files\Content.Outlook\2XDAEIMH\ProcureTi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rmil\AppData\Local\Microsoft\Windows\Temporary Internet Files\Content.Outlook\2XDAEIMH\ProcureTiger.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47897" cy="492662"/>
                        </a:xfrm>
                        <a:prstGeom prst="rect">
                          <a:avLst/>
                        </a:prstGeom>
                        <a:noFill/>
                        <a:ln w="9525">
                          <a:noFill/>
                          <a:miter lim="800000"/>
                          <a:headEnd/>
                          <a:tailEnd/>
                        </a:ln>
                      </pic:spPr>
                    </pic:pic>
                  </a:graphicData>
                </a:graphic>
              </wp:inline>
            </w:drawing>
          </w:r>
        </w:p>
      </w:tc>
      <w:tc>
        <w:tcPr>
          <w:tcW w:w="4406" w:type="dxa"/>
          <w:vAlign w:val="center"/>
        </w:tcPr>
        <w:p w:rsidR="003C2EC1" w:rsidRPr="00E854A7" w:rsidRDefault="003C2EC1" w:rsidP="004003AC">
          <w:pPr>
            <w:pStyle w:val="Header"/>
            <w:jc w:val="center"/>
            <w:rPr>
              <w:rFonts w:ascii="Arial" w:hAnsi="Arial" w:cs="Arial"/>
              <w:b/>
              <w:sz w:val="32"/>
              <w:szCs w:val="32"/>
            </w:rPr>
          </w:pPr>
          <w:r>
            <w:rPr>
              <w:rFonts w:ascii="Arial" w:hAnsi="Arial" w:cs="Arial"/>
              <w:b/>
              <w:sz w:val="28"/>
              <w:szCs w:val="32"/>
            </w:rPr>
            <w:t>CHANGE REQUEST</w:t>
          </w:r>
        </w:p>
      </w:tc>
      <w:tc>
        <w:tcPr>
          <w:tcW w:w="3353" w:type="dxa"/>
          <w:vAlign w:val="center"/>
        </w:tcPr>
        <w:p w:rsidR="003C2EC1" w:rsidRPr="00E854A7" w:rsidRDefault="003C2EC1" w:rsidP="004003AC">
          <w:pPr>
            <w:pStyle w:val="Header"/>
            <w:spacing w:line="276" w:lineRule="auto"/>
            <w:rPr>
              <w:rFonts w:ascii="Arial" w:hAnsi="Arial" w:cs="Arial"/>
            </w:rPr>
          </w:pPr>
          <w:r>
            <w:rPr>
              <w:rFonts w:ascii="Arial" w:hAnsi="Arial" w:cs="Arial"/>
            </w:rPr>
            <w:t>Doc. No.: ET</w:t>
          </w:r>
          <w:r w:rsidRPr="00E854A7">
            <w:rPr>
              <w:rFonts w:ascii="Arial" w:hAnsi="Arial" w:cs="Arial"/>
            </w:rPr>
            <w:t>L-</w:t>
          </w:r>
          <w:r>
            <w:rPr>
              <w:rFonts w:ascii="Arial" w:hAnsi="Arial" w:cs="Arial"/>
            </w:rPr>
            <w:t>FR</w:t>
          </w:r>
          <w:r w:rsidRPr="00E854A7">
            <w:rPr>
              <w:rFonts w:ascii="Arial" w:hAnsi="Arial" w:cs="Arial"/>
            </w:rPr>
            <w:t>-</w:t>
          </w:r>
          <w:r>
            <w:rPr>
              <w:rFonts w:ascii="Arial" w:hAnsi="Arial" w:cs="Arial"/>
            </w:rPr>
            <w:t>50</w:t>
          </w:r>
        </w:p>
        <w:p w:rsidR="003C2EC1" w:rsidRPr="00E854A7" w:rsidRDefault="003C2EC1" w:rsidP="004003AC">
          <w:pPr>
            <w:pStyle w:val="Header"/>
            <w:spacing w:line="276" w:lineRule="auto"/>
            <w:rPr>
              <w:rFonts w:ascii="Arial" w:hAnsi="Arial" w:cs="Arial"/>
            </w:rPr>
          </w:pPr>
          <w:r w:rsidRPr="00E854A7">
            <w:rPr>
              <w:rFonts w:ascii="Arial" w:hAnsi="Arial" w:cs="Arial"/>
            </w:rPr>
            <w:t>Rev. No.: 0</w:t>
          </w:r>
        </w:p>
        <w:p w:rsidR="003C2EC1" w:rsidRPr="00E854A7" w:rsidRDefault="003C2EC1" w:rsidP="004003AC">
          <w:pPr>
            <w:pStyle w:val="Header"/>
            <w:spacing w:line="276" w:lineRule="auto"/>
            <w:rPr>
              <w:rFonts w:ascii="Arial" w:hAnsi="Arial" w:cs="Arial"/>
            </w:rPr>
          </w:pPr>
          <w:r w:rsidRPr="00E854A7">
            <w:rPr>
              <w:rFonts w:ascii="Arial" w:hAnsi="Arial" w:cs="Arial"/>
            </w:rPr>
            <w:t>Rev. Date: 05/02/2015</w:t>
          </w:r>
        </w:p>
        <w:p w:rsidR="003C2EC1" w:rsidRPr="00E854A7" w:rsidRDefault="003C2EC1" w:rsidP="004003AC">
          <w:pPr>
            <w:pStyle w:val="Header"/>
            <w:spacing w:line="276" w:lineRule="auto"/>
            <w:rPr>
              <w:rFonts w:ascii="Arial" w:hAnsi="Arial" w:cs="Arial"/>
            </w:rPr>
          </w:pPr>
          <w:r w:rsidRPr="00E854A7">
            <w:rPr>
              <w:rFonts w:ascii="Arial" w:hAnsi="Arial" w:cs="Arial"/>
            </w:rPr>
            <w:t>Initiation Date: 05/02/2015</w:t>
          </w:r>
        </w:p>
      </w:tc>
    </w:tr>
  </w:tbl>
  <w:p w:rsidR="003C2EC1" w:rsidRDefault="003C2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A3F"/>
    <w:multiLevelType w:val="hybridMultilevel"/>
    <w:tmpl w:val="43F810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B62C6"/>
    <w:multiLevelType w:val="hybridMultilevel"/>
    <w:tmpl w:val="14985B1C"/>
    <w:lvl w:ilvl="0" w:tplc="BF56FFD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50573"/>
    <w:multiLevelType w:val="hybridMultilevel"/>
    <w:tmpl w:val="74FC7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1F1A68"/>
    <w:multiLevelType w:val="hybridMultilevel"/>
    <w:tmpl w:val="037C0F2C"/>
    <w:lvl w:ilvl="0" w:tplc="05F275EA">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EC5A09"/>
    <w:multiLevelType w:val="hybridMultilevel"/>
    <w:tmpl w:val="4FB8C4C2"/>
    <w:lvl w:ilvl="0" w:tplc="0844968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864F6"/>
    <w:multiLevelType w:val="hybridMultilevel"/>
    <w:tmpl w:val="EE82A87C"/>
    <w:lvl w:ilvl="0" w:tplc="59C2BE1C">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850BE8"/>
    <w:multiLevelType w:val="multilevel"/>
    <w:tmpl w:val="C5E0B2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B3F25"/>
    <w:multiLevelType w:val="hybridMultilevel"/>
    <w:tmpl w:val="CD54C7A8"/>
    <w:lvl w:ilvl="0" w:tplc="C930D3CE">
      <w:start w:val="5"/>
      <w:numFmt w:val="bullet"/>
      <w:lvlText w:val="-"/>
      <w:lvlJc w:val="left"/>
      <w:pPr>
        <w:ind w:left="720" w:hanging="360"/>
      </w:pPr>
      <w:rPr>
        <w:rFonts w:ascii="Verdana" w:eastAsia="Times New Roman" w:hAnsi="Verdana"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B90186"/>
    <w:multiLevelType w:val="hybridMultilevel"/>
    <w:tmpl w:val="7CBC9C0A"/>
    <w:lvl w:ilvl="0" w:tplc="BF56FFD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25205"/>
    <w:multiLevelType w:val="hybridMultilevel"/>
    <w:tmpl w:val="39FE5112"/>
    <w:lvl w:ilvl="0" w:tplc="C930D3CE">
      <w:start w:val="5"/>
      <w:numFmt w:val="bullet"/>
      <w:lvlText w:val="-"/>
      <w:lvlJc w:val="left"/>
      <w:pPr>
        <w:ind w:left="720" w:hanging="360"/>
      </w:pPr>
      <w:rPr>
        <w:rFonts w:ascii="Verdana" w:eastAsia="Times New Roman" w:hAnsi="Verdana" w:cs="Times New Roman"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D53A1A"/>
    <w:multiLevelType w:val="hybridMultilevel"/>
    <w:tmpl w:val="7C765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211354"/>
    <w:multiLevelType w:val="hybridMultilevel"/>
    <w:tmpl w:val="89D89DE6"/>
    <w:lvl w:ilvl="0" w:tplc="C930D3CE">
      <w:start w:val="5"/>
      <w:numFmt w:val="bullet"/>
      <w:lvlText w:val="-"/>
      <w:lvlJc w:val="left"/>
      <w:pPr>
        <w:ind w:left="360" w:hanging="360"/>
      </w:pPr>
      <w:rPr>
        <w:rFonts w:ascii="Verdana" w:eastAsia="Times New Roman" w:hAnsi="Verdana" w:cs="Times New Roman" w:hint="default"/>
        <w:color w:val="auto"/>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CE7D5F"/>
    <w:multiLevelType w:val="hybridMultilevel"/>
    <w:tmpl w:val="E64A4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6A334E"/>
    <w:multiLevelType w:val="hybridMultilevel"/>
    <w:tmpl w:val="E9EE05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56FA4"/>
    <w:multiLevelType w:val="hybridMultilevel"/>
    <w:tmpl w:val="6A3A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71D88"/>
    <w:multiLevelType w:val="hybridMultilevel"/>
    <w:tmpl w:val="3FA88F58"/>
    <w:lvl w:ilvl="0" w:tplc="59B0273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86A6B83"/>
    <w:multiLevelType w:val="hybridMultilevel"/>
    <w:tmpl w:val="B86A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35CA3"/>
    <w:multiLevelType w:val="hybridMultilevel"/>
    <w:tmpl w:val="51628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324B79"/>
    <w:multiLevelType w:val="hybridMultilevel"/>
    <w:tmpl w:val="2E46A4E8"/>
    <w:lvl w:ilvl="0" w:tplc="0E788C98">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531AB5"/>
    <w:multiLevelType w:val="hybridMultilevel"/>
    <w:tmpl w:val="E80E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CA1150"/>
    <w:multiLevelType w:val="hybridMultilevel"/>
    <w:tmpl w:val="2F80BE9C"/>
    <w:lvl w:ilvl="0" w:tplc="725E19B8">
      <w:start w:val="19"/>
      <w:numFmt w:val="bullet"/>
      <w:lvlText w:val="-"/>
      <w:lvlJc w:val="left"/>
      <w:pPr>
        <w:ind w:left="720" w:hanging="360"/>
      </w:pPr>
      <w:rPr>
        <w:rFonts w:ascii="Calibri" w:eastAsiaTheme="minorEastAsia"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6"/>
  </w:num>
  <w:num w:numId="4">
    <w:abstractNumId w:val="10"/>
  </w:num>
  <w:num w:numId="5">
    <w:abstractNumId w:val="15"/>
  </w:num>
  <w:num w:numId="6">
    <w:abstractNumId w:val="15"/>
  </w:num>
  <w:num w:numId="7">
    <w:abstractNumId w:val="0"/>
  </w:num>
  <w:num w:numId="8">
    <w:abstractNumId w:val="8"/>
  </w:num>
  <w:num w:numId="9">
    <w:abstractNumId w:val="14"/>
  </w:num>
  <w:num w:numId="10">
    <w:abstractNumId w:val="13"/>
  </w:num>
  <w:num w:numId="11">
    <w:abstractNumId w:val="16"/>
  </w:num>
  <w:num w:numId="12">
    <w:abstractNumId w:val="1"/>
  </w:num>
  <w:num w:numId="13">
    <w:abstractNumId w:val="4"/>
  </w:num>
  <w:num w:numId="14">
    <w:abstractNumId w:val="20"/>
  </w:num>
  <w:num w:numId="15">
    <w:abstractNumId w:val="11"/>
  </w:num>
  <w:num w:numId="16">
    <w:abstractNumId w:val="2"/>
  </w:num>
  <w:num w:numId="17">
    <w:abstractNumId w:val="12"/>
  </w:num>
  <w:num w:numId="18">
    <w:abstractNumId w:val="9"/>
  </w:num>
  <w:num w:numId="19">
    <w:abstractNumId w:val="7"/>
  </w:num>
  <w:num w:numId="20">
    <w:abstractNumId w:val="5"/>
  </w:num>
  <w:num w:numId="21">
    <w:abstractNumId w:val="3"/>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isal Pathan">
    <w15:presenceInfo w15:providerId="None" w15:userId="Faisal P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559"/>
    <w:rsid w:val="00021A48"/>
    <w:rsid w:val="00023C9B"/>
    <w:rsid w:val="000324C7"/>
    <w:rsid w:val="00062DD3"/>
    <w:rsid w:val="00073C78"/>
    <w:rsid w:val="0007543F"/>
    <w:rsid w:val="000822FF"/>
    <w:rsid w:val="000905BB"/>
    <w:rsid w:val="00095613"/>
    <w:rsid w:val="000A59FA"/>
    <w:rsid w:val="000C5F28"/>
    <w:rsid w:val="000C7FEB"/>
    <w:rsid w:val="000F341A"/>
    <w:rsid w:val="000F62E9"/>
    <w:rsid w:val="00106219"/>
    <w:rsid w:val="00126891"/>
    <w:rsid w:val="0013438D"/>
    <w:rsid w:val="00140373"/>
    <w:rsid w:val="00142D26"/>
    <w:rsid w:val="0014557D"/>
    <w:rsid w:val="00150060"/>
    <w:rsid w:val="00165E3E"/>
    <w:rsid w:val="0018160A"/>
    <w:rsid w:val="00182088"/>
    <w:rsid w:val="00197199"/>
    <w:rsid w:val="001A699D"/>
    <w:rsid w:val="001C08D5"/>
    <w:rsid w:val="001C784F"/>
    <w:rsid w:val="001E468C"/>
    <w:rsid w:val="001E5183"/>
    <w:rsid w:val="001F34EB"/>
    <w:rsid w:val="001F358F"/>
    <w:rsid w:val="00214027"/>
    <w:rsid w:val="00232024"/>
    <w:rsid w:val="00233874"/>
    <w:rsid w:val="00251BCA"/>
    <w:rsid w:val="00281045"/>
    <w:rsid w:val="002860E2"/>
    <w:rsid w:val="0029221A"/>
    <w:rsid w:val="0029483C"/>
    <w:rsid w:val="002A191B"/>
    <w:rsid w:val="002A68E6"/>
    <w:rsid w:val="002C335B"/>
    <w:rsid w:val="002E1939"/>
    <w:rsid w:val="002E3E25"/>
    <w:rsid w:val="002E5264"/>
    <w:rsid w:val="002F379D"/>
    <w:rsid w:val="003109EA"/>
    <w:rsid w:val="00314A35"/>
    <w:rsid w:val="003301C8"/>
    <w:rsid w:val="00331ACC"/>
    <w:rsid w:val="00337190"/>
    <w:rsid w:val="003450B5"/>
    <w:rsid w:val="00350D9D"/>
    <w:rsid w:val="00352058"/>
    <w:rsid w:val="0035275F"/>
    <w:rsid w:val="00357E60"/>
    <w:rsid w:val="0036258D"/>
    <w:rsid w:val="00362BF0"/>
    <w:rsid w:val="00371DCA"/>
    <w:rsid w:val="00391449"/>
    <w:rsid w:val="00394C0F"/>
    <w:rsid w:val="003979A9"/>
    <w:rsid w:val="003B441F"/>
    <w:rsid w:val="003C2EC1"/>
    <w:rsid w:val="003D45FB"/>
    <w:rsid w:val="003E0932"/>
    <w:rsid w:val="003F032F"/>
    <w:rsid w:val="003F3672"/>
    <w:rsid w:val="003F55A6"/>
    <w:rsid w:val="004003AC"/>
    <w:rsid w:val="004007CB"/>
    <w:rsid w:val="004106A5"/>
    <w:rsid w:val="004137A5"/>
    <w:rsid w:val="004154DB"/>
    <w:rsid w:val="00447586"/>
    <w:rsid w:val="00455CB8"/>
    <w:rsid w:val="00467162"/>
    <w:rsid w:val="00475801"/>
    <w:rsid w:val="00482DA0"/>
    <w:rsid w:val="00484457"/>
    <w:rsid w:val="004A1C1E"/>
    <w:rsid w:val="004B3A4C"/>
    <w:rsid w:val="004C4FE8"/>
    <w:rsid w:val="004C5A4C"/>
    <w:rsid w:val="004D66F2"/>
    <w:rsid w:val="00503246"/>
    <w:rsid w:val="00505A61"/>
    <w:rsid w:val="00505E8F"/>
    <w:rsid w:val="00517A2D"/>
    <w:rsid w:val="005202E8"/>
    <w:rsid w:val="0052286E"/>
    <w:rsid w:val="00522EF3"/>
    <w:rsid w:val="0052503D"/>
    <w:rsid w:val="00553090"/>
    <w:rsid w:val="00556FC8"/>
    <w:rsid w:val="00582A70"/>
    <w:rsid w:val="0058426C"/>
    <w:rsid w:val="0059522A"/>
    <w:rsid w:val="005B31B3"/>
    <w:rsid w:val="005C72CD"/>
    <w:rsid w:val="005D62B2"/>
    <w:rsid w:val="005E0F28"/>
    <w:rsid w:val="006075BB"/>
    <w:rsid w:val="0061191D"/>
    <w:rsid w:val="00615D17"/>
    <w:rsid w:val="00645A4C"/>
    <w:rsid w:val="0064658B"/>
    <w:rsid w:val="00647F4E"/>
    <w:rsid w:val="00651D3B"/>
    <w:rsid w:val="00663627"/>
    <w:rsid w:val="006706B0"/>
    <w:rsid w:val="006914CE"/>
    <w:rsid w:val="00692365"/>
    <w:rsid w:val="006934EF"/>
    <w:rsid w:val="00695172"/>
    <w:rsid w:val="006A14C8"/>
    <w:rsid w:val="006B3F26"/>
    <w:rsid w:val="006B7B65"/>
    <w:rsid w:val="006C17B7"/>
    <w:rsid w:val="006C3888"/>
    <w:rsid w:val="006E3A9F"/>
    <w:rsid w:val="00700F5A"/>
    <w:rsid w:val="007302F6"/>
    <w:rsid w:val="007349FC"/>
    <w:rsid w:val="00735EDA"/>
    <w:rsid w:val="00737D5B"/>
    <w:rsid w:val="0075521E"/>
    <w:rsid w:val="00756472"/>
    <w:rsid w:val="00770903"/>
    <w:rsid w:val="0077220A"/>
    <w:rsid w:val="00790AFC"/>
    <w:rsid w:val="00796CC6"/>
    <w:rsid w:val="007A34A2"/>
    <w:rsid w:val="007A504F"/>
    <w:rsid w:val="007B12FE"/>
    <w:rsid w:val="007B38CA"/>
    <w:rsid w:val="007E551A"/>
    <w:rsid w:val="007E74EA"/>
    <w:rsid w:val="007F03FF"/>
    <w:rsid w:val="007F3723"/>
    <w:rsid w:val="008050AA"/>
    <w:rsid w:val="0083588B"/>
    <w:rsid w:val="00842E98"/>
    <w:rsid w:val="008627F6"/>
    <w:rsid w:val="008710C9"/>
    <w:rsid w:val="00882813"/>
    <w:rsid w:val="00886753"/>
    <w:rsid w:val="008905E2"/>
    <w:rsid w:val="008C2485"/>
    <w:rsid w:val="008E1B02"/>
    <w:rsid w:val="008E3BFF"/>
    <w:rsid w:val="008F5C58"/>
    <w:rsid w:val="00915634"/>
    <w:rsid w:val="00931052"/>
    <w:rsid w:val="00940FD4"/>
    <w:rsid w:val="00945CE5"/>
    <w:rsid w:val="00964E5C"/>
    <w:rsid w:val="009A0262"/>
    <w:rsid w:val="009A0723"/>
    <w:rsid w:val="009B02B7"/>
    <w:rsid w:val="009D0614"/>
    <w:rsid w:val="009D6145"/>
    <w:rsid w:val="009E3718"/>
    <w:rsid w:val="00A23170"/>
    <w:rsid w:val="00A31F20"/>
    <w:rsid w:val="00A35317"/>
    <w:rsid w:val="00A4484C"/>
    <w:rsid w:val="00A53F58"/>
    <w:rsid w:val="00A6210F"/>
    <w:rsid w:val="00A6351C"/>
    <w:rsid w:val="00A72491"/>
    <w:rsid w:val="00A966E0"/>
    <w:rsid w:val="00AA56DE"/>
    <w:rsid w:val="00AB06BE"/>
    <w:rsid w:val="00AC3CF8"/>
    <w:rsid w:val="00AE64CB"/>
    <w:rsid w:val="00AF4907"/>
    <w:rsid w:val="00AF54DF"/>
    <w:rsid w:val="00B04733"/>
    <w:rsid w:val="00B20077"/>
    <w:rsid w:val="00B2344C"/>
    <w:rsid w:val="00B328D0"/>
    <w:rsid w:val="00B40AF8"/>
    <w:rsid w:val="00B42F09"/>
    <w:rsid w:val="00B43D88"/>
    <w:rsid w:val="00B47CE2"/>
    <w:rsid w:val="00B60F60"/>
    <w:rsid w:val="00B861E8"/>
    <w:rsid w:val="00B86ED1"/>
    <w:rsid w:val="00B90D4C"/>
    <w:rsid w:val="00B90D5A"/>
    <w:rsid w:val="00B9635C"/>
    <w:rsid w:val="00BB306A"/>
    <w:rsid w:val="00BB334C"/>
    <w:rsid w:val="00BB7ADF"/>
    <w:rsid w:val="00BC215A"/>
    <w:rsid w:val="00BD7F16"/>
    <w:rsid w:val="00BF6FDE"/>
    <w:rsid w:val="00C03AF1"/>
    <w:rsid w:val="00C23904"/>
    <w:rsid w:val="00C25846"/>
    <w:rsid w:val="00C37432"/>
    <w:rsid w:val="00C418E4"/>
    <w:rsid w:val="00C70C91"/>
    <w:rsid w:val="00C907DD"/>
    <w:rsid w:val="00C95F78"/>
    <w:rsid w:val="00CA0959"/>
    <w:rsid w:val="00CC4866"/>
    <w:rsid w:val="00CE065B"/>
    <w:rsid w:val="00CE46BF"/>
    <w:rsid w:val="00CE775C"/>
    <w:rsid w:val="00CF21D0"/>
    <w:rsid w:val="00D07696"/>
    <w:rsid w:val="00D360E1"/>
    <w:rsid w:val="00D536F2"/>
    <w:rsid w:val="00D72AE9"/>
    <w:rsid w:val="00D96E21"/>
    <w:rsid w:val="00D97DAA"/>
    <w:rsid w:val="00DA2889"/>
    <w:rsid w:val="00DB3AAF"/>
    <w:rsid w:val="00DC616B"/>
    <w:rsid w:val="00DC66BF"/>
    <w:rsid w:val="00DD1B39"/>
    <w:rsid w:val="00DF13DD"/>
    <w:rsid w:val="00DF1AB2"/>
    <w:rsid w:val="00E04802"/>
    <w:rsid w:val="00E21610"/>
    <w:rsid w:val="00E25627"/>
    <w:rsid w:val="00E3632B"/>
    <w:rsid w:val="00E607C0"/>
    <w:rsid w:val="00E6581A"/>
    <w:rsid w:val="00E71B50"/>
    <w:rsid w:val="00E7431C"/>
    <w:rsid w:val="00E766D6"/>
    <w:rsid w:val="00E8026C"/>
    <w:rsid w:val="00E80971"/>
    <w:rsid w:val="00E80BA2"/>
    <w:rsid w:val="00E85D96"/>
    <w:rsid w:val="00E92559"/>
    <w:rsid w:val="00E95D90"/>
    <w:rsid w:val="00E96E68"/>
    <w:rsid w:val="00EA268D"/>
    <w:rsid w:val="00EA368C"/>
    <w:rsid w:val="00EB4A92"/>
    <w:rsid w:val="00EB5487"/>
    <w:rsid w:val="00EC5062"/>
    <w:rsid w:val="00ED4C2F"/>
    <w:rsid w:val="00EE4D6D"/>
    <w:rsid w:val="00EE5EC8"/>
    <w:rsid w:val="00EF19FD"/>
    <w:rsid w:val="00EF68D8"/>
    <w:rsid w:val="00F2446D"/>
    <w:rsid w:val="00F25728"/>
    <w:rsid w:val="00F32C59"/>
    <w:rsid w:val="00F40B6D"/>
    <w:rsid w:val="00F67743"/>
    <w:rsid w:val="00F777A3"/>
    <w:rsid w:val="00F80736"/>
    <w:rsid w:val="00F81E9E"/>
    <w:rsid w:val="00FA0EEE"/>
    <w:rsid w:val="00FB1D17"/>
    <w:rsid w:val="00FD7FAF"/>
    <w:rsid w:val="00FE021D"/>
    <w:rsid w:val="00FE2D5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DCE7"/>
  <w15:docId w15:val="{900187DB-6FE1-481C-8211-AC60ADC5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559"/>
    <w:rPr>
      <w:rFonts w:eastAsiaTheme="minorEastAsia"/>
    </w:rPr>
  </w:style>
  <w:style w:type="paragraph" w:styleId="Heading3">
    <w:name w:val="heading 3"/>
    <w:basedOn w:val="Normal"/>
    <w:next w:val="Normal"/>
    <w:link w:val="Heading3Char"/>
    <w:autoRedefine/>
    <w:qFormat/>
    <w:rsid w:val="004003AC"/>
    <w:pPr>
      <w:keepNext/>
      <w:spacing w:after="0" w:line="240" w:lineRule="auto"/>
      <w:outlineLvl w:val="2"/>
    </w:pPr>
    <w:rPr>
      <w:rFonts w:ascii="Arial" w:eastAsia="Times New Roman" w:hAnsi="Arial" w:cs="Arial"/>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559"/>
    <w:rPr>
      <w:color w:val="0000FF" w:themeColor="hyperlink"/>
      <w:u w:val="single"/>
    </w:rPr>
  </w:style>
  <w:style w:type="table" w:styleId="TableGrid">
    <w:name w:val="Table Grid"/>
    <w:basedOn w:val="TableNormal"/>
    <w:uiPriority w:val="39"/>
    <w:rsid w:val="004D66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CA0959"/>
    <w:pPr>
      <w:ind w:left="720"/>
      <w:contextualSpacing/>
    </w:pPr>
  </w:style>
  <w:style w:type="paragraph" w:styleId="Header">
    <w:name w:val="header"/>
    <w:basedOn w:val="Normal"/>
    <w:link w:val="HeaderChar"/>
    <w:unhideWhenUsed/>
    <w:rsid w:val="00D72AE9"/>
    <w:pPr>
      <w:tabs>
        <w:tab w:val="center" w:pos="4680"/>
        <w:tab w:val="right" w:pos="9360"/>
      </w:tabs>
      <w:spacing w:after="0" w:line="240" w:lineRule="auto"/>
    </w:pPr>
  </w:style>
  <w:style w:type="character" w:customStyle="1" w:styleId="HeaderChar">
    <w:name w:val="Header Char"/>
    <w:basedOn w:val="DefaultParagraphFont"/>
    <w:link w:val="Header"/>
    <w:rsid w:val="00D72AE9"/>
    <w:rPr>
      <w:rFonts w:eastAsiaTheme="minorEastAsia"/>
    </w:rPr>
  </w:style>
  <w:style w:type="paragraph" w:styleId="Footer">
    <w:name w:val="footer"/>
    <w:basedOn w:val="Normal"/>
    <w:link w:val="FooterChar"/>
    <w:uiPriority w:val="99"/>
    <w:unhideWhenUsed/>
    <w:rsid w:val="00D72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AE9"/>
    <w:rPr>
      <w:rFonts w:eastAsiaTheme="minorEastAsia"/>
    </w:rPr>
  </w:style>
  <w:style w:type="paragraph" w:styleId="BalloonText">
    <w:name w:val="Balloon Text"/>
    <w:basedOn w:val="Normal"/>
    <w:link w:val="BalloonTextChar"/>
    <w:uiPriority w:val="99"/>
    <w:semiHidden/>
    <w:unhideWhenUsed/>
    <w:rsid w:val="00D72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AE9"/>
    <w:rPr>
      <w:rFonts w:ascii="Tahoma" w:eastAsiaTheme="minorEastAsia" w:hAnsi="Tahoma" w:cs="Tahoma"/>
      <w:sz w:val="16"/>
      <w:szCs w:val="16"/>
    </w:rPr>
  </w:style>
  <w:style w:type="character" w:styleId="PageNumber">
    <w:name w:val="page number"/>
    <w:basedOn w:val="DefaultParagraphFont"/>
    <w:rsid w:val="00D72AE9"/>
  </w:style>
  <w:style w:type="character" w:customStyle="1" w:styleId="Heading3Char">
    <w:name w:val="Heading 3 Char"/>
    <w:basedOn w:val="DefaultParagraphFont"/>
    <w:link w:val="Heading3"/>
    <w:rsid w:val="004003AC"/>
    <w:rPr>
      <w:rFonts w:ascii="Arial" w:eastAsia="Times New Roman" w:hAnsi="Arial" w:cs="Arial"/>
      <w:bCs/>
      <w:sz w:val="20"/>
      <w:szCs w:val="20"/>
    </w:rPr>
  </w:style>
  <w:style w:type="character" w:styleId="CommentReference">
    <w:name w:val="annotation reference"/>
    <w:basedOn w:val="DefaultParagraphFont"/>
    <w:uiPriority w:val="99"/>
    <w:semiHidden/>
    <w:unhideWhenUsed/>
    <w:rsid w:val="004154DB"/>
    <w:rPr>
      <w:sz w:val="16"/>
      <w:szCs w:val="16"/>
    </w:rPr>
  </w:style>
  <w:style w:type="paragraph" w:styleId="CommentText">
    <w:name w:val="annotation text"/>
    <w:basedOn w:val="Normal"/>
    <w:link w:val="CommentTextChar"/>
    <w:uiPriority w:val="99"/>
    <w:semiHidden/>
    <w:unhideWhenUsed/>
    <w:rsid w:val="004154DB"/>
    <w:pPr>
      <w:spacing w:line="240" w:lineRule="auto"/>
    </w:pPr>
    <w:rPr>
      <w:sz w:val="20"/>
      <w:szCs w:val="20"/>
    </w:rPr>
  </w:style>
  <w:style w:type="character" w:customStyle="1" w:styleId="CommentTextChar">
    <w:name w:val="Comment Text Char"/>
    <w:basedOn w:val="DefaultParagraphFont"/>
    <w:link w:val="CommentText"/>
    <w:uiPriority w:val="99"/>
    <w:semiHidden/>
    <w:rsid w:val="004154D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154DB"/>
    <w:rPr>
      <w:b/>
      <w:bCs/>
    </w:rPr>
  </w:style>
  <w:style w:type="character" w:customStyle="1" w:styleId="CommentSubjectChar">
    <w:name w:val="Comment Subject Char"/>
    <w:basedOn w:val="CommentTextChar"/>
    <w:link w:val="CommentSubject"/>
    <w:uiPriority w:val="99"/>
    <w:semiHidden/>
    <w:rsid w:val="004154DB"/>
    <w:rPr>
      <w:rFonts w:eastAsiaTheme="minorEastAsia"/>
      <w:b/>
      <w:bCs/>
      <w:sz w:val="20"/>
      <w:szCs w:val="20"/>
    </w:rPr>
  </w:style>
  <w:style w:type="character" w:customStyle="1" w:styleId="ListParagraphChar">
    <w:name w:val="List Paragraph Char"/>
    <w:basedOn w:val="DefaultParagraphFont"/>
    <w:link w:val="ListParagraph"/>
    <w:uiPriority w:val="34"/>
    <w:locked/>
    <w:rsid w:val="00F81E9E"/>
    <w:rPr>
      <w:rFonts w:eastAsiaTheme="minorEastAsia"/>
    </w:rPr>
  </w:style>
  <w:style w:type="character" w:styleId="Strong">
    <w:name w:val="Strong"/>
    <w:basedOn w:val="DefaultParagraphFont"/>
    <w:uiPriority w:val="22"/>
    <w:qFormat/>
    <w:rsid w:val="00DD1B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185531">
      <w:bodyDiv w:val="1"/>
      <w:marLeft w:val="0"/>
      <w:marRight w:val="0"/>
      <w:marTop w:val="0"/>
      <w:marBottom w:val="0"/>
      <w:divBdr>
        <w:top w:val="none" w:sz="0" w:space="0" w:color="auto"/>
        <w:left w:val="none" w:sz="0" w:space="0" w:color="auto"/>
        <w:bottom w:val="none" w:sz="0" w:space="0" w:color="auto"/>
        <w:right w:val="none" w:sz="0" w:space="0" w:color="auto"/>
      </w:divBdr>
    </w:div>
    <w:div w:id="553201246">
      <w:bodyDiv w:val="1"/>
      <w:marLeft w:val="0"/>
      <w:marRight w:val="0"/>
      <w:marTop w:val="0"/>
      <w:marBottom w:val="0"/>
      <w:divBdr>
        <w:top w:val="none" w:sz="0" w:space="0" w:color="auto"/>
        <w:left w:val="none" w:sz="0" w:space="0" w:color="auto"/>
        <w:bottom w:val="none" w:sz="0" w:space="0" w:color="auto"/>
        <w:right w:val="none" w:sz="0" w:space="0" w:color="auto"/>
      </w:divBdr>
    </w:div>
    <w:div w:id="1190873642">
      <w:bodyDiv w:val="1"/>
      <w:marLeft w:val="0"/>
      <w:marRight w:val="0"/>
      <w:marTop w:val="0"/>
      <w:marBottom w:val="0"/>
      <w:divBdr>
        <w:top w:val="none" w:sz="0" w:space="0" w:color="auto"/>
        <w:left w:val="none" w:sz="0" w:space="0" w:color="auto"/>
        <w:bottom w:val="none" w:sz="0" w:space="0" w:color="auto"/>
        <w:right w:val="none" w:sz="0" w:space="0" w:color="auto"/>
      </w:divBdr>
      <w:divsChild>
        <w:div w:id="307131182">
          <w:marLeft w:val="0"/>
          <w:marRight w:val="0"/>
          <w:marTop w:val="0"/>
          <w:marBottom w:val="0"/>
          <w:divBdr>
            <w:top w:val="none" w:sz="0" w:space="0" w:color="auto"/>
            <w:left w:val="none" w:sz="0" w:space="0" w:color="auto"/>
            <w:bottom w:val="none" w:sz="0" w:space="0" w:color="auto"/>
            <w:right w:val="none" w:sz="0" w:space="0" w:color="auto"/>
          </w:divBdr>
        </w:div>
      </w:divsChild>
    </w:div>
    <w:div w:id="1563253607">
      <w:bodyDiv w:val="1"/>
      <w:marLeft w:val="0"/>
      <w:marRight w:val="0"/>
      <w:marTop w:val="0"/>
      <w:marBottom w:val="0"/>
      <w:divBdr>
        <w:top w:val="none" w:sz="0" w:space="0" w:color="auto"/>
        <w:left w:val="none" w:sz="0" w:space="0" w:color="auto"/>
        <w:bottom w:val="none" w:sz="0" w:space="0" w:color="auto"/>
        <w:right w:val="none" w:sz="0" w:space="0" w:color="auto"/>
      </w:divBdr>
    </w:div>
    <w:div w:id="159350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file:///C:\Users\faisal.pathan\Desktop\Authorization_Letter.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EEEDD-E8F6-44B4-8BD4-633C94E6B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13</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Pathan</dc:creator>
  <cp:lastModifiedBy>Faisal Pathan</cp:lastModifiedBy>
  <cp:revision>121</cp:revision>
  <dcterms:created xsi:type="dcterms:W3CDTF">2015-12-08T05:30:00Z</dcterms:created>
  <dcterms:modified xsi:type="dcterms:W3CDTF">2024-01-16T11:53:00Z</dcterms:modified>
</cp:coreProperties>
</file>